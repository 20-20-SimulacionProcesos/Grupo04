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4DFFF" w14:textId="77777777" w:rsidR="00015FA8" w:rsidRPr="00C37BA9" w:rsidRDefault="00015FA8" w:rsidP="00015FA8">
      <w:pPr>
        <w:spacing w:before="200" w:after="200" w:line="276" w:lineRule="auto"/>
        <w:rPr>
          <w:rFonts w:ascii="Century Schoolbook" w:hAnsi="Century Schoolbook" w:cs="Arial"/>
          <w:i/>
          <w:sz w:val="24"/>
          <w:szCs w:val="24"/>
          <w:lang w:val="es-ES"/>
        </w:rPr>
      </w:pPr>
      <w:r w:rsidRPr="00C37BA9">
        <w:rPr>
          <w:rFonts w:ascii="Century Schoolbook" w:eastAsiaTheme="majorEastAsia" w:hAnsi="Century Schoolbook" w:cs="Arial"/>
          <w:i/>
          <w:noProof/>
          <w:sz w:val="24"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58242" behindDoc="1" locked="0" layoutInCell="1" allowOverlap="1" wp14:anchorId="7AFE4D1C" wp14:editId="08E12695">
                <wp:simplePos x="0" y="0"/>
                <wp:positionH relativeFrom="page">
                  <wp:posOffset>696958</wp:posOffset>
                </wp:positionH>
                <wp:positionV relativeFrom="margin">
                  <wp:align>center</wp:align>
                </wp:positionV>
                <wp:extent cx="2133600" cy="9125712"/>
                <wp:effectExtent l="0" t="0" r="19050" b="15240"/>
                <wp:wrapNone/>
                <wp:docPr id="90" name="Grupo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9125712"/>
                          <a:chOff x="0" y="0"/>
                          <a:chExt cx="2133600" cy="9125712"/>
                        </a:xfrm>
                        <a:solidFill>
                          <a:srgbClr val="CCFFFF"/>
                        </a:solidFill>
                      </wpg:grpSpPr>
                      <wps:wsp>
                        <wps:cNvPr id="91" name="Rectángulo 91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5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Grupo 92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  <a:grpFill/>
                        </wpg:grpSpPr>
                        <wpg:grpSp>
                          <wpg:cNvPr id="93" name="Grupo 93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  <a:grpFill/>
                          </wpg:grpSpPr>
                          <wps:wsp>
                            <wps:cNvPr id="94" name="Forma libre 35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orma libre 37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6" name="Forma libre 4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7" name="Forma libre 4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orma libre 4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orma libre 4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orma libre 4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orma libre 4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 w="0">
                                <a:solidFill>
                                  <a:srgbClr val="92D05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2" name="Forma libre 4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3" name="Forma libre 4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4" name="Forma libre 5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5" name="Forma libre 63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06" name="Grupo 106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  <a:grpFill/>
                          </wpg:grpSpPr>
                          <wps:wsp>
                            <wps:cNvPr id="107" name="Forma libre 71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8" name="Forma libre 72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9" name="Forma libre 73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0" name="Forma libre 74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1" name="Forma libre 75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2" name="Forma libre 77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3" name="Forma libre 78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4" name="Forma libre 79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5" name="Forma libre 80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6" name="Forma libre 81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7" name="Forma libre 82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525E601" id="Grupo 90" o:spid="_x0000_s1026" style="position:absolute;margin-left:54.9pt;margin-top:0;width:168pt;height:718.55pt;z-index:-251658238;mso-height-percent:950;mso-position-horizontal-relative:page;mso-position-vertical:center;mso-position-vertical-relative:margin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">
                <v:rect id="Rectángulo 9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" fillcolor="#1f4e79" stroked="f" strokeweight="1pt"/>
                <v:group id="Grupo 92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group id="Grupo 93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<o:lock v:ext="edit" aspectratio="t"/>
                    <v:shape id="Forma libre 35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" path="m,l39,152,84,304r38,113l122,440,76,306,39,180,6,53,,xe" filled="f" strokecolor="#44546a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37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" path="m,l8,19,37,93r30,74l116,269r-8,l60,169,30,98,1,25,,xe" filled="f" strokecolor="#44546a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4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" path="m,l,,1,79r2,80l12,317,23,476,39,634,58,792,83,948r24,138l135,1223r5,49l138,1262,105,1106,77,949,53,792,35,634,20,476,9,317,2,159,,79,,xe" filled="f" strokecolor="#44546a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4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" path="m45,r,l35,66r-9,67l14,267,6,401,3,534,6,669r8,134l18,854r,-3l9,814,8,803,1,669,,534,3,401,12,267,25,132,34,66,45,xe" filled="f" strokecolor="#44546a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4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" path="m,l10,44r11,82l34,207r19,86l75,380r25,86l120,521r21,55l152,618r2,11l140,595,115,532,93,468,67,383,47,295,28,207,12,104,,xe" filled="f" strokecolor="#44546a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4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" path="m,l33,69r-9,l12,35,,xe" filled="f" strokecolor="#44546a" strokeweight="0">
                      <v:path arrowok="t" o:connecttype="custom" o:connectlocs="0,0;52388,109538;38100,109538;19050,55563;0,0" o:connectangles="0,0,0,0,0"/>
                    </v:shape>
                    <v:shape id="Forma libre 4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" path="m,l9,37r,3l15,93,5,49,,xe" filled="f" strokecolor="#44546a" strokeweight="0">
                      <v:path arrowok="t" o:connecttype="custom" o:connectlocs="0,0;14288,58738;14288,63500;23813,147638;7938,77788;0,0" o:connectangles="0,0,0,0,0,0"/>
                    </v:shape>
                    <v:shape id="Forma libre 4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00b050" strokecolor="#92d050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4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" path="m,l6,16r1,3l11,80r9,52l33,185r3,9l21,161,15,145,5,81,1,41,,xe" filled="f" strokecolor="#44546a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4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" path="m,l31,65r-8,l,xe" filled="f" strokecolor="#44546a" strokeweight="0">
                      <v:path arrowok="t" o:connecttype="custom" o:connectlocs="0,0;49213,103188;36513,103188;0,0" o:connectangles="0,0,0,0"/>
                    </v:shape>
                    <v:shape id="Forma libre 59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" path="m,l6,17,7,42,6,39,,23,,xe" filled="f" strokecolor="#44546a" strokeweight="0">
                      <v:path arrowok="t" o:connecttype="custom" o:connectlocs="0,0;9525,26988;11113,66675;9525,61913;0,36513;0,0" o:connectangles="0,0,0,0,0,0"/>
                    </v:shape>
                    <v:shape id="Forma libre 63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" path="m,l6,16,21,49,33,84r12,34l44,118,13,53,11,42,,xe" filled="f" strokecolor="#44546a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106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o:lock v:ext="edit" aspectratio="t"/>
                    <v:shape id="Forma libre 71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" path="m,l41,155,86,309r39,116l125,450,79,311,41,183,7,54,,xe" filled="f" strokecolor="#44546a" strokeweight="0"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72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" path="m,l8,20,37,96r32,74l118,275r-9,l61,174,30,100,,26,,xe" filled="f" strokecolor="#44546a" strokeweight="0"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73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" path="m,l16,72r4,49l18,112,,31,,xe" filled="f" strokecolor="#44546a" strokeweight="0"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74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" path="m,l11,46r11,83l36,211r19,90l76,389r27,87l123,533r21,55l155,632r3,11l142,608,118,544,95,478,69,391,47,302,29,212,13,107,,xe" filled="f" strokecolor="#44546a" strokeweight="0"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75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" path="m,l33,71r-9,l11,36,,xe" filled="f" strokecolor="#44546a" strokeweight="0"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77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" path="m,l8,37r,4l15,95,4,49,,xe" filled="f" strokecolor="#44546a" strokeweight="0"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78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9dc3e6" strokecolor="#44546a" strokeweight="0"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79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" path="m,l6,15r1,3l12,80r9,54l33,188r4,8l22,162,15,146,5,81,1,40,,xe" fillcolor="#9dc3e6" strokecolor="#44546a" strokeweight="0"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80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" path="m,l31,66r-7,l,xe" filled="f" strokecolor="#44546a" strokeweight="0">
                      <v:stroke opacity="13107f"/>
                      <v:path arrowok="t" o:connecttype="custom" o:connectlocs="0,0;49213,104775;38100,104775;0,0" o:connectangles="0,0,0,0"/>
                    </v:shape>
                    <v:shape id="Forma libre 81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" path="m,l7,17r,26l6,40,,25,,xe" filled="f" strokecolor="#44546a" strokeweight="0"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82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" path="m,l7,16,22,50,33,86r13,35l45,121,14,55,11,44,,xe" filled="f" strokecolor="#44546a" strokeweight="0"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  <w:r w:rsidRPr="00C37BA9">
        <w:rPr>
          <w:rFonts w:ascii="Century Schoolbook" w:hAnsi="Century Schoolbook" w:cs="Arial"/>
          <w:i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8240" behindDoc="1" locked="0" layoutInCell="1" allowOverlap="1" wp14:anchorId="4091DBE6" wp14:editId="36ADE21E">
            <wp:simplePos x="0" y="0"/>
            <wp:positionH relativeFrom="margin">
              <wp:align>center</wp:align>
            </wp:positionH>
            <wp:positionV relativeFrom="paragraph">
              <wp:posOffset>-439420</wp:posOffset>
            </wp:positionV>
            <wp:extent cx="1017905" cy="1280160"/>
            <wp:effectExtent l="0" t="0" r="0" b="0"/>
            <wp:wrapNone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34BAB166" w:rsidRPr="58F2E9E6">
        <w:rPr>
          <w:rFonts w:ascii="Century Schoolbook" w:hAnsi="Century Schoolbook" w:cs="Arial"/>
          <w:i/>
          <w:iCs/>
          <w:sz w:val="24"/>
          <w:szCs w:val="24"/>
          <w:lang w:val="es-ES"/>
        </w:rPr>
        <w:t xml:space="preserve"> </w:t>
      </w:r>
    </w:p>
    <w:p w14:paraId="68D2040A" w14:textId="77777777" w:rsidR="00015FA8" w:rsidRPr="00C37BA9" w:rsidRDefault="00015FA8" w:rsidP="00015FA8">
      <w:pPr>
        <w:spacing w:after="200" w:line="480" w:lineRule="auto"/>
        <w:jc w:val="center"/>
        <w:rPr>
          <w:rFonts w:ascii="Times New Roman" w:eastAsia="Cambria Math" w:hAnsi="Times New Roman" w:cs="Times New Roman"/>
          <w:b/>
          <w:sz w:val="36"/>
          <w:szCs w:val="36"/>
        </w:rPr>
      </w:pPr>
    </w:p>
    <w:p w14:paraId="5BF1DBA2" w14:textId="77777777" w:rsidR="00015FA8" w:rsidRPr="00C37BA9" w:rsidRDefault="00015FA8" w:rsidP="00015FA8">
      <w:pPr>
        <w:spacing w:after="20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Toc499165119"/>
      <w:bookmarkStart w:id="1" w:name="_Toc499772705"/>
      <w:r w:rsidRPr="00C37BA9">
        <w:rPr>
          <w:rFonts w:ascii="Times New Roman" w:hAnsi="Times New Roman" w:cs="Times New Roman"/>
          <w:b/>
          <w:sz w:val="36"/>
          <w:szCs w:val="36"/>
        </w:rPr>
        <w:t>UNIVERSIDAD CENTRAL DEL ECUADOR</w:t>
      </w:r>
      <w:bookmarkEnd w:id="0"/>
      <w:bookmarkEnd w:id="1"/>
    </w:p>
    <w:p w14:paraId="6883B42F" w14:textId="77777777" w:rsidR="00015FA8" w:rsidRDefault="00015FA8" w:rsidP="00015FA8">
      <w:pPr>
        <w:spacing w:after="200" w:line="480" w:lineRule="auto"/>
        <w:jc w:val="center"/>
        <w:rPr>
          <w:rFonts w:ascii="Times New Roman" w:eastAsia="Cambria Math" w:hAnsi="Times New Roman" w:cs="Times New Roman"/>
          <w:sz w:val="32"/>
          <w:szCs w:val="32"/>
        </w:rPr>
      </w:pPr>
      <w:r w:rsidRPr="00C37BA9">
        <w:rPr>
          <w:rFonts w:ascii="Times New Roman" w:hAnsi="Times New Roman" w:cs="Times New Roman"/>
          <w:b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8241" behindDoc="1" locked="0" layoutInCell="1" allowOverlap="1" wp14:anchorId="47C87163" wp14:editId="6FB2D0A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386330" cy="922303"/>
            <wp:effectExtent l="0" t="0" r="0" b="0"/>
            <wp:wrapNone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I.jp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196" r="100000">
                                  <a14:foregroundMark x1="9002" y1="64384" x2="91977" y2="64775"/>
                                  <a14:foregroundMark x1="93738" y1="51859" x2="93738" y2="51859"/>
                                  <a14:foregroundMark x1="92955" y1="64188" x2="92955" y2="64188"/>
                                  <a14:backgroundMark x1="65949" y1="57339" x2="65949" y2="57339"/>
                                  <a14:backgroundMark x1="64188" y1="57534" x2="64188" y2="575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89" b="31742"/>
                    <a:stretch/>
                  </pic:blipFill>
                  <pic:spPr bwMode="auto">
                    <a:xfrm>
                      <a:off x="0" y="0"/>
                      <a:ext cx="2386330" cy="922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46337" w14:textId="77777777" w:rsidR="00015FA8" w:rsidRPr="00A95156" w:rsidRDefault="00015FA8" w:rsidP="00015FA8">
      <w:pPr>
        <w:spacing w:after="200" w:line="480" w:lineRule="auto"/>
        <w:jc w:val="center"/>
        <w:rPr>
          <w:rFonts w:ascii="Times New Roman" w:eastAsia="Cambria Math" w:hAnsi="Times New Roman" w:cs="Times New Roman"/>
          <w:sz w:val="32"/>
          <w:szCs w:val="32"/>
        </w:rPr>
      </w:pPr>
    </w:p>
    <w:p w14:paraId="007EFD4A" w14:textId="77777777" w:rsidR="00015FA8" w:rsidRPr="00C37BA9" w:rsidRDefault="00015FA8" w:rsidP="00015FA8">
      <w:pPr>
        <w:spacing w:after="200" w:line="480" w:lineRule="auto"/>
        <w:jc w:val="center"/>
        <w:rPr>
          <w:rFonts w:ascii="Times New Roman" w:eastAsia="Cambria Math" w:hAnsi="Times New Roman" w:cs="Times New Roman"/>
          <w:b/>
          <w:sz w:val="32"/>
          <w:szCs w:val="32"/>
        </w:rPr>
      </w:pPr>
      <w:r w:rsidRPr="00C37BA9">
        <w:rPr>
          <w:rFonts w:ascii="Times New Roman" w:eastAsia="Cambria Math" w:hAnsi="Times New Roman" w:cs="Times New Roman"/>
          <w:b/>
          <w:sz w:val="32"/>
          <w:szCs w:val="32"/>
        </w:rPr>
        <w:t>Facultad de Ingeniería Ciencias Físicas y Matemáticas</w:t>
      </w:r>
    </w:p>
    <w:p w14:paraId="56B5B0AA" w14:textId="77777777" w:rsidR="0079194F" w:rsidRDefault="00015FA8" w:rsidP="0079194F">
      <w:pPr>
        <w:pStyle w:val="Textoindependiente"/>
        <w:jc w:val="center"/>
        <w:rPr>
          <w:rFonts w:ascii="Times New Roman" w:hAnsi="Times New Roman" w:cs="Times New Roman"/>
          <w:b/>
          <w:bCs/>
          <w:caps/>
          <w:spacing w:val="23"/>
          <w:sz w:val="30"/>
          <w:szCs w:val="30"/>
        </w:rPr>
      </w:pPr>
      <w:r w:rsidRPr="00C37BA9">
        <w:rPr>
          <w:rFonts w:ascii="Times New Roman" w:eastAsia="Cambria Math" w:hAnsi="Times New Roman" w:cs="Times New Roman"/>
          <w:b/>
          <w:sz w:val="32"/>
          <w:szCs w:val="32"/>
        </w:rPr>
        <w:t>Tema:</w:t>
      </w:r>
      <w:r w:rsidR="0079194F" w:rsidRPr="0079194F">
        <w:rPr>
          <w:rFonts w:ascii="Times New Roman" w:hAnsi="Times New Roman" w:cs="Times New Roman"/>
          <w:b/>
          <w:bCs/>
          <w:caps/>
          <w:spacing w:val="23"/>
          <w:sz w:val="30"/>
          <w:szCs w:val="30"/>
        </w:rPr>
        <w:t xml:space="preserve"> </w:t>
      </w:r>
      <w:r w:rsidR="0079194F" w:rsidRPr="00FD2F44">
        <w:rPr>
          <w:rFonts w:ascii="Times New Roman" w:hAnsi="Times New Roman" w:cs="Times New Roman"/>
          <w:b/>
          <w:bCs/>
          <w:caps/>
          <w:spacing w:val="23"/>
          <w:sz w:val="30"/>
          <w:szCs w:val="30"/>
        </w:rPr>
        <w:t xml:space="preserve">SIMULACION DE UNA </w:t>
      </w:r>
    </w:p>
    <w:p w14:paraId="3F96F8B8" w14:textId="77BADCCE" w:rsidR="0079194F" w:rsidRPr="00FD2F44" w:rsidRDefault="0079194F" w:rsidP="0079194F">
      <w:pPr>
        <w:pStyle w:val="Textoindependiente"/>
        <w:jc w:val="center"/>
        <w:rPr>
          <w:rFonts w:ascii="Times New Roman" w:hAnsi="Times New Roman" w:cs="Times New Roman"/>
          <w:b/>
          <w:bCs/>
          <w:caps/>
          <w:spacing w:val="23"/>
          <w:sz w:val="30"/>
          <w:szCs w:val="30"/>
        </w:rPr>
      </w:pPr>
      <w:r w:rsidRPr="00FD2F44">
        <w:rPr>
          <w:rFonts w:ascii="Times New Roman" w:hAnsi="Times New Roman" w:cs="Times New Roman"/>
          <w:b/>
          <w:bCs/>
          <w:caps/>
          <w:spacing w:val="23"/>
          <w:sz w:val="30"/>
          <w:szCs w:val="30"/>
        </w:rPr>
        <w:t xml:space="preserve">EMPRESA </w:t>
      </w:r>
      <w:r>
        <w:rPr>
          <w:rFonts w:ascii="Times New Roman" w:hAnsi="Times New Roman" w:cs="Times New Roman"/>
          <w:b/>
          <w:bCs/>
          <w:caps/>
          <w:spacing w:val="23"/>
          <w:sz w:val="30"/>
          <w:szCs w:val="30"/>
        </w:rPr>
        <w:t>DE LACTEOS</w:t>
      </w:r>
    </w:p>
    <w:p w14:paraId="5629C1F0" w14:textId="7508E672" w:rsidR="00605BEF" w:rsidRPr="00EF4BD3" w:rsidRDefault="00015FA8" w:rsidP="00EF4BD3">
      <w:pPr>
        <w:spacing w:after="200" w:line="480" w:lineRule="auto"/>
        <w:jc w:val="center"/>
        <w:rPr>
          <w:rFonts w:ascii="Times New Roman" w:eastAsia="Cambria Math" w:hAnsi="Times New Roman" w:cs="Times New Roman"/>
          <w:b/>
          <w:sz w:val="32"/>
          <w:szCs w:val="32"/>
        </w:rPr>
      </w:pPr>
      <w:r w:rsidRPr="00C37BA9">
        <w:rPr>
          <w:rFonts w:ascii="Times New Roman" w:eastAsia="Cambria Math" w:hAnsi="Times New Roman" w:cs="Times New Roman"/>
          <w:b/>
          <w:sz w:val="32"/>
          <w:szCs w:val="32"/>
        </w:rPr>
        <w:t xml:space="preserve">       </w:t>
      </w:r>
    </w:p>
    <w:p w14:paraId="279151C2" w14:textId="59380BCE" w:rsidR="00015FA8" w:rsidRPr="00C37BA9" w:rsidRDefault="00015FA8" w:rsidP="00015FA8">
      <w:pPr>
        <w:spacing w:after="200" w:line="48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7B5931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ESTUDIANTE</w:t>
      </w:r>
      <w:r w:rsidRPr="7B5931C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CFA45EA" w14:textId="77777777" w:rsidR="00015FA8" w:rsidRDefault="00015FA8" w:rsidP="00015FA8">
      <w:pPr>
        <w:pStyle w:val="Prrafodelista"/>
        <w:numPr>
          <w:ilvl w:val="0"/>
          <w:numId w:val="1"/>
        </w:numPr>
        <w:spacing w:after="20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Canchig Carlos</w:t>
      </w:r>
    </w:p>
    <w:p w14:paraId="7858CB97" w14:textId="77777777" w:rsidR="00015FA8" w:rsidRDefault="00015FA8" w:rsidP="00015FA8">
      <w:pPr>
        <w:pStyle w:val="Prrafodelista"/>
        <w:numPr>
          <w:ilvl w:val="0"/>
          <w:numId w:val="1"/>
        </w:numPr>
        <w:spacing w:after="20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Iza Aracely</w:t>
      </w:r>
    </w:p>
    <w:p w14:paraId="018758CB" w14:textId="77777777" w:rsidR="00015FA8" w:rsidRDefault="00015FA8" w:rsidP="00015FA8">
      <w:pPr>
        <w:pStyle w:val="Prrafodelista"/>
        <w:numPr>
          <w:ilvl w:val="0"/>
          <w:numId w:val="1"/>
        </w:numPr>
        <w:spacing w:after="20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Pillajo Álvaro </w:t>
      </w:r>
    </w:p>
    <w:p w14:paraId="40661DD1" w14:textId="77777777" w:rsidR="00015FA8" w:rsidRDefault="00015FA8" w:rsidP="00015FA8">
      <w:pPr>
        <w:pStyle w:val="Prrafodelista"/>
        <w:numPr>
          <w:ilvl w:val="0"/>
          <w:numId w:val="1"/>
        </w:numPr>
        <w:spacing w:after="20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Pullas Maythe </w:t>
      </w:r>
    </w:p>
    <w:p w14:paraId="2892AC00" w14:textId="77777777" w:rsidR="00015FA8" w:rsidRPr="00A2615F" w:rsidRDefault="00015FA8" w:rsidP="00015FA8">
      <w:pPr>
        <w:pStyle w:val="Prrafodelista"/>
        <w:numPr>
          <w:ilvl w:val="0"/>
          <w:numId w:val="1"/>
        </w:numPr>
        <w:spacing w:after="20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Oquendo Paúl </w:t>
      </w:r>
    </w:p>
    <w:p w14:paraId="1DDD4F79" w14:textId="77777777" w:rsidR="00015FA8" w:rsidRPr="00C37BA9" w:rsidRDefault="00015FA8" w:rsidP="00015FA8">
      <w:pPr>
        <w:spacing w:after="200" w:line="240" w:lineRule="auto"/>
        <w:ind w:left="3538"/>
        <w:jc w:val="right"/>
        <w:rPr>
          <w:rFonts w:ascii="Times New Roman" w:hAnsi="Times New Roman" w:cs="Times New Roman"/>
          <w:sz w:val="28"/>
          <w:szCs w:val="28"/>
        </w:rPr>
      </w:pPr>
    </w:p>
    <w:p w14:paraId="4E3E95C5" w14:textId="77777777" w:rsidR="00015FA8" w:rsidRPr="00A46E49" w:rsidRDefault="00015FA8" w:rsidP="00015FA8">
      <w:pPr>
        <w:spacing w:after="200" w:line="276" w:lineRule="auto"/>
        <w:ind w:left="72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C37BA9">
        <w:rPr>
          <w:rFonts w:ascii="Times New Roman" w:eastAsia="Times New Roman" w:hAnsi="Times New Roman" w:cs="Times New Roman"/>
          <w:b/>
          <w:sz w:val="32"/>
          <w:szCs w:val="32"/>
        </w:rPr>
        <w:t xml:space="preserve">Carrera:  </w:t>
      </w:r>
      <w:r w:rsidRPr="00C37BA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A46E49">
        <w:rPr>
          <w:rFonts w:ascii="Times New Roman" w:eastAsia="Times New Roman" w:hAnsi="Times New Roman" w:cs="Times New Roman"/>
          <w:sz w:val="32"/>
          <w:szCs w:val="32"/>
        </w:rPr>
        <w:t>Ingeniería en Diseño Industrial</w:t>
      </w:r>
    </w:p>
    <w:p w14:paraId="520484FA" w14:textId="77777777" w:rsidR="00015FA8" w:rsidRPr="00C37BA9" w:rsidRDefault="00015FA8" w:rsidP="00015FA8">
      <w:pPr>
        <w:spacing w:after="200" w:line="276" w:lineRule="auto"/>
        <w:ind w:left="72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C37BA9">
        <w:rPr>
          <w:rFonts w:ascii="Times New Roman" w:eastAsia="Times New Roman" w:hAnsi="Times New Roman" w:cs="Times New Roman"/>
          <w:b/>
          <w:sz w:val="32"/>
          <w:szCs w:val="32"/>
        </w:rPr>
        <w:t xml:space="preserve">Materia: </w:t>
      </w:r>
      <w:r>
        <w:rPr>
          <w:rFonts w:ascii="Times New Roman" w:eastAsia="Times New Roman" w:hAnsi="Times New Roman" w:cs="Times New Roman"/>
          <w:sz w:val="32"/>
          <w:szCs w:val="32"/>
        </w:rPr>
        <w:t>Simulación de Procesos</w:t>
      </w:r>
      <w:r w:rsidRPr="00C37BA9"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126E3F91" w14:textId="37F227BA" w:rsidR="00015FA8" w:rsidRPr="00C37BA9" w:rsidRDefault="00015FA8" w:rsidP="00015FA8">
      <w:pPr>
        <w:spacing w:after="200" w:line="276" w:lineRule="auto"/>
        <w:ind w:left="72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C37BA9">
        <w:rPr>
          <w:rFonts w:ascii="Times New Roman" w:eastAsia="Times New Roman" w:hAnsi="Times New Roman" w:cs="Times New Roman"/>
          <w:b/>
          <w:sz w:val="32"/>
          <w:szCs w:val="32"/>
        </w:rPr>
        <w:t>Fecha:</w:t>
      </w:r>
      <w:r w:rsidRPr="00C37BA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26</w:t>
      </w:r>
      <w:r w:rsidRPr="00C37BA9">
        <w:rPr>
          <w:rFonts w:ascii="Times New Roman" w:eastAsia="Times New Roman" w:hAnsi="Times New Roman" w:cs="Times New Roman"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sz w:val="32"/>
          <w:szCs w:val="32"/>
        </w:rPr>
        <w:t>0</w:t>
      </w:r>
      <w:r w:rsidR="00605BEF">
        <w:rPr>
          <w:rFonts w:ascii="Times New Roman" w:eastAsia="Times New Roman" w:hAnsi="Times New Roman" w:cs="Times New Roman"/>
          <w:sz w:val="32"/>
          <w:szCs w:val="32"/>
        </w:rPr>
        <w:t>9</w:t>
      </w:r>
      <w:r w:rsidRPr="00C37BA9">
        <w:rPr>
          <w:rFonts w:ascii="Times New Roman" w:eastAsia="Times New Roman" w:hAnsi="Times New Roman" w:cs="Times New Roman"/>
          <w:sz w:val="32"/>
          <w:szCs w:val="32"/>
        </w:rPr>
        <w:t>/2020</w:t>
      </w:r>
    </w:p>
    <w:p w14:paraId="2A8961DD" w14:textId="77777777" w:rsidR="00015FA8" w:rsidRDefault="00015FA8" w:rsidP="00015FA8">
      <w:pPr>
        <w:spacing w:after="200" w:line="480" w:lineRule="auto"/>
        <w:jc w:val="center"/>
        <w:textAlignment w:val="baseline"/>
        <w:rPr>
          <w:rFonts w:ascii="Open Sans" w:hAnsi="Open Sans"/>
          <w:caps/>
          <w:color w:val="FFFFFF"/>
          <w:spacing w:val="23"/>
          <w:sz w:val="30"/>
          <w:szCs w:val="30"/>
        </w:rPr>
      </w:pPr>
      <w:r w:rsidRPr="00C37BA9">
        <w:rPr>
          <w:rFonts w:ascii="Times New Roman" w:eastAsia="Times New Roman" w:hAnsi="Times New Roman" w:cs="Times New Roman"/>
          <w:b/>
          <w:sz w:val="32"/>
          <w:szCs w:val="32"/>
        </w:rPr>
        <w:t>Quito-Ecuador</w:t>
      </w:r>
      <w:r w:rsidRPr="00C37BA9">
        <w:rPr>
          <w:rFonts w:ascii="Open Sans" w:hAnsi="Open Sans"/>
          <w:caps/>
          <w:color w:val="FFFFFF"/>
          <w:spacing w:val="23"/>
          <w:sz w:val="30"/>
          <w:szCs w:val="30"/>
        </w:rPr>
        <w:t xml:space="preserve"> </w:t>
      </w:r>
    </w:p>
    <w:p w14:paraId="517FF241" w14:textId="77777777" w:rsidR="007717D1" w:rsidRDefault="007717D1" w:rsidP="00015FA8">
      <w:pPr>
        <w:spacing w:after="200" w:line="480" w:lineRule="auto"/>
        <w:jc w:val="center"/>
        <w:textAlignment w:val="baseline"/>
        <w:rPr>
          <w:rFonts w:ascii="Open Sans" w:hAnsi="Open Sans"/>
          <w:caps/>
          <w:color w:val="FFFFFF"/>
          <w:spacing w:val="23"/>
          <w:sz w:val="30"/>
          <w:szCs w:val="30"/>
        </w:rPr>
      </w:pPr>
    </w:p>
    <w:p w14:paraId="3B90DED7" w14:textId="77777777" w:rsidR="006A1A6B" w:rsidRDefault="006A1A6B" w:rsidP="00015FA8">
      <w:pPr>
        <w:spacing w:after="200" w:line="480" w:lineRule="auto"/>
        <w:jc w:val="center"/>
        <w:textAlignment w:val="baseline"/>
        <w:rPr>
          <w:rFonts w:ascii="Open Sans" w:hAnsi="Open Sans"/>
          <w:caps/>
          <w:color w:val="FFFFFF"/>
          <w:spacing w:val="23"/>
          <w:sz w:val="30"/>
          <w:szCs w:val="30"/>
        </w:rPr>
        <w:sectPr w:rsidR="006A1A6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A5C6B83" w14:textId="77777777" w:rsidR="0079194F" w:rsidRPr="00FD2F44" w:rsidRDefault="0079194F" w:rsidP="0079194F">
      <w:pPr>
        <w:pStyle w:val="Textoindependiente"/>
        <w:jc w:val="center"/>
        <w:rPr>
          <w:rFonts w:ascii="Times New Roman" w:hAnsi="Times New Roman" w:cs="Times New Roman"/>
          <w:b/>
          <w:bCs/>
          <w:caps/>
          <w:spacing w:val="23"/>
          <w:sz w:val="30"/>
          <w:szCs w:val="30"/>
        </w:rPr>
      </w:pPr>
      <w:r w:rsidRPr="00FD2F44">
        <w:rPr>
          <w:rFonts w:ascii="Times New Roman" w:hAnsi="Times New Roman" w:cs="Times New Roman"/>
          <w:b/>
          <w:bCs/>
          <w:caps/>
          <w:spacing w:val="23"/>
          <w:sz w:val="30"/>
          <w:szCs w:val="30"/>
        </w:rPr>
        <w:lastRenderedPageBreak/>
        <w:t xml:space="preserve">SIMULACION DE UNA EMPRESA </w:t>
      </w:r>
      <w:r>
        <w:rPr>
          <w:rFonts w:ascii="Times New Roman" w:hAnsi="Times New Roman" w:cs="Times New Roman"/>
          <w:b/>
          <w:bCs/>
          <w:caps/>
          <w:spacing w:val="23"/>
          <w:sz w:val="30"/>
          <w:szCs w:val="30"/>
        </w:rPr>
        <w:t>DE LACTEOS</w:t>
      </w:r>
    </w:p>
    <w:p w14:paraId="4EA547C2" w14:textId="1F234AC6" w:rsidR="007717D1" w:rsidRDefault="006A1A6B" w:rsidP="00015FA8">
      <w:pPr>
        <w:spacing w:after="200" w:line="480" w:lineRule="auto"/>
        <w:jc w:val="center"/>
        <w:textAlignment w:val="baseline"/>
        <w:rPr>
          <w:rFonts w:ascii="Open Sans" w:hAnsi="Open Sans"/>
          <w:caps/>
          <w:color w:val="FFFFFF"/>
          <w:spacing w:val="23"/>
          <w:sz w:val="30"/>
          <w:szCs w:val="30"/>
        </w:rPr>
      </w:pPr>
      <w:r>
        <w:rPr>
          <w:rFonts w:ascii="Times New Roman"/>
          <w:noProof/>
          <w:sz w:val="20"/>
          <w:lang w:eastAsia="es-ES"/>
        </w:rPr>
        <w:drawing>
          <wp:anchor distT="0" distB="0" distL="114300" distR="114300" simplePos="0" relativeHeight="251658243" behindDoc="0" locked="0" layoutInCell="1" allowOverlap="1" wp14:anchorId="27F85DF5" wp14:editId="3E71CE6D">
            <wp:simplePos x="0" y="0"/>
            <wp:positionH relativeFrom="column">
              <wp:posOffset>-371903</wp:posOffset>
            </wp:positionH>
            <wp:positionV relativeFrom="paragraph">
              <wp:posOffset>414</wp:posOffset>
            </wp:positionV>
            <wp:extent cx="9790447" cy="6432697"/>
            <wp:effectExtent l="0" t="0" r="127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PROCES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0447" cy="6432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64D44" w14:textId="77777777" w:rsidR="006A1A6B" w:rsidRDefault="006A1A6B" w:rsidP="00015FA8">
      <w:pPr>
        <w:spacing w:after="200" w:line="480" w:lineRule="auto"/>
        <w:jc w:val="center"/>
        <w:textAlignment w:val="baseline"/>
        <w:rPr>
          <w:rFonts w:ascii="Open Sans" w:hAnsi="Open Sans"/>
          <w:caps/>
          <w:color w:val="FFFFFF"/>
          <w:spacing w:val="23"/>
          <w:sz w:val="30"/>
          <w:szCs w:val="30"/>
        </w:rPr>
      </w:pPr>
    </w:p>
    <w:p w14:paraId="03FD04A3" w14:textId="007D9A0B" w:rsidR="00413D4C" w:rsidRDefault="00413D4C" w:rsidP="006A1A6B">
      <w:pPr>
        <w:spacing w:after="200" w:line="480" w:lineRule="auto"/>
        <w:textAlignment w:val="baseline"/>
        <w:rPr>
          <w:rFonts w:ascii="Open Sans" w:hAnsi="Open Sans"/>
          <w:caps/>
          <w:color w:val="FFFFFF"/>
          <w:spacing w:val="23"/>
          <w:sz w:val="30"/>
          <w:szCs w:val="30"/>
        </w:rPr>
        <w:sectPr w:rsidR="00413D4C" w:rsidSect="006A1A6B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18F53579" w14:textId="032BF15D" w:rsidR="0079194F" w:rsidRPr="0050516E" w:rsidRDefault="0079194F" w:rsidP="00147206">
      <w:pPr>
        <w:pStyle w:val="Textoindependiente"/>
        <w:jc w:val="both"/>
        <w:rPr>
          <w:rFonts w:ascii="Times New Roman"/>
          <w:b/>
          <w:bCs/>
          <w:sz w:val="20"/>
        </w:rPr>
      </w:pPr>
    </w:p>
    <w:p w14:paraId="608C791D" w14:textId="77777777" w:rsidR="00147206" w:rsidRPr="003E279E" w:rsidRDefault="00147206" w:rsidP="00147206">
      <w:pPr>
        <w:pStyle w:val="Textoindependiente"/>
        <w:jc w:val="both"/>
        <w:rPr>
          <w:rFonts w:ascii="Times New Roman"/>
          <w:sz w:val="20"/>
        </w:rPr>
      </w:pPr>
    </w:p>
    <w:p w14:paraId="4C827037" w14:textId="190DC836" w:rsidR="00147206" w:rsidRPr="00616321" w:rsidRDefault="00147206" w:rsidP="00616321">
      <w:pPr>
        <w:pStyle w:val="Textoindependien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616321">
        <w:rPr>
          <w:rFonts w:ascii="Times New Roman" w:hAnsi="Times New Roman" w:cs="Times New Roman"/>
          <w:b/>
          <w:bCs/>
        </w:rPr>
        <w:t xml:space="preserve">Definición del Problema </w:t>
      </w:r>
    </w:p>
    <w:p w14:paraId="4317BB3B" w14:textId="77777777" w:rsidR="00147206" w:rsidRPr="00616321" w:rsidRDefault="00147206" w:rsidP="00616321">
      <w:pPr>
        <w:pStyle w:val="Textoindependiente"/>
        <w:spacing w:line="480" w:lineRule="auto"/>
        <w:ind w:left="720"/>
        <w:jc w:val="both"/>
        <w:rPr>
          <w:rFonts w:ascii="Times New Roman" w:hAnsi="Times New Roman" w:cs="Times New Roman"/>
        </w:rPr>
      </w:pPr>
    </w:p>
    <w:p w14:paraId="0076AAB1" w14:textId="4552F9D9" w:rsidR="00147206" w:rsidRPr="00616321" w:rsidRDefault="00147206" w:rsidP="007D71C2">
      <w:pPr>
        <w:pStyle w:val="Textoindependiente"/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616321">
        <w:rPr>
          <w:rFonts w:ascii="Times New Roman" w:hAnsi="Times New Roman" w:cs="Times New Roman"/>
        </w:rPr>
        <w:t xml:space="preserve">Se ha </w:t>
      </w:r>
      <w:r w:rsidR="002A309D">
        <w:rPr>
          <w:rFonts w:ascii="Times New Roman" w:hAnsi="Times New Roman" w:cs="Times New Roman"/>
        </w:rPr>
        <w:t xml:space="preserve">considerado </w:t>
      </w:r>
      <w:r w:rsidRPr="00616321">
        <w:rPr>
          <w:rFonts w:ascii="Times New Roman" w:hAnsi="Times New Roman" w:cs="Times New Roman"/>
        </w:rPr>
        <w:t xml:space="preserve">como ejemplo de una industria manufacturera una fábrica de lácteos, en este caso se lo ha delimitado en productos sólidos (queso, mantequilla) y líquidos (leche, yogur) dentro del etiquetado se compone de 2 subprocesos: el </w:t>
      </w:r>
      <w:r w:rsidRPr="0060033A">
        <w:rPr>
          <w:rFonts w:ascii="Times New Roman" w:hAnsi="Times New Roman" w:cs="Times New Roman"/>
          <w:b/>
          <w:i/>
        </w:rPr>
        <w:t>sellado y etiquetado.</w:t>
      </w:r>
    </w:p>
    <w:p w14:paraId="135F9C18" w14:textId="77777777" w:rsidR="005410FE" w:rsidRDefault="005410FE" w:rsidP="007D71C2">
      <w:pPr>
        <w:pStyle w:val="Textoindependiente"/>
        <w:spacing w:line="480" w:lineRule="auto"/>
        <w:ind w:firstLine="360"/>
        <w:jc w:val="both"/>
        <w:rPr>
          <w:rFonts w:ascii="Times New Roman" w:hAnsi="Times New Roman" w:cs="Times New Roman"/>
        </w:rPr>
      </w:pPr>
    </w:p>
    <w:p w14:paraId="637EFD20" w14:textId="57D7F85B" w:rsidR="00147206" w:rsidRPr="00616321" w:rsidRDefault="5AD1323A" w:rsidP="007D71C2">
      <w:pPr>
        <w:pStyle w:val="Textoindependiente"/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4EF65108">
        <w:rPr>
          <w:rFonts w:ascii="Times New Roman" w:hAnsi="Times New Roman" w:cs="Times New Roman"/>
        </w:rPr>
        <w:t xml:space="preserve">Una vez culminada el proceso de </w:t>
      </w:r>
      <w:r w:rsidR="0060033A" w:rsidRPr="301E049B">
        <w:rPr>
          <w:rFonts w:ascii="Times New Roman" w:hAnsi="Times New Roman" w:cs="Times New Roman"/>
        </w:rPr>
        <w:t>producción</w:t>
      </w:r>
      <w:r w:rsidRPr="4EF65108">
        <w:rPr>
          <w:rFonts w:ascii="Times New Roman" w:hAnsi="Times New Roman" w:cs="Times New Roman"/>
        </w:rPr>
        <w:t xml:space="preserve"> se traslada </w:t>
      </w:r>
      <w:r w:rsidR="7F9493E9" w:rsidRPr="4EF65108">
        <w:rPr>
          <w:rFonts w:ascii="Times New Roman" w:hAnsi="Times New Roman" w:cs="Times New Roman"/>
        </w:rPr>
        <w:t xml:space="preserve">al proceso de empaquetado, donde se </w:t>
      </w:r>
      <w:r w:rsidR="0060033A" w:rsidRPr="301E049B">
        <w:rPr>
          <w:rFonts w:ascii="Times New Roman" w:hAnsi="Times New Roman" w:cs="Times New Roman"/>
        </w:rPr>
        <w:t>coloca</w:t>
      </w:r>
      <w:r w:rsidR="0060033A">
        <w:rPr>
          <w:rFonts w:ascii="Times New Roman" w:hAnsi="Times New Roman" w:cs="Times New Roman"/>
        </w:rPr>
        <w:t>rá</w:t>
      </w:r>
      <w:r w:rsidRPr="4EF65108">
        <w:rPr>
          <w:rFonts w:ascii="Times New Roman" w:hAnsi="Times New Roman" w:cs="Times New Roman"/>
        </w:rPr>
        <w:t xml:space="preserve"> </w:t>
      </w:r>
      <w:r w:rsidR="7054FB05" w:rsidRPr="4EF65108">
        <w:rPr>
          <w:rFonts w:ascii="Times New Roman" w:hAnsi="Times New Roman" w:cs="Times New Roman"/>
        </w:rPr>
        <w:t>producto en una bodega</w:t>
      </w:r>
      <w:r w:rsidR="0060033A">
        <w:rPr>
          <w:rFonts w:ascii="Times New Roman" w:hAnsi="Times New Roman" w:cs="Times New Roman"/>
        </w:rPr>
        <w:t>,</w:t>
      </w:r>
      <w:r w:rsidR="7054FB05" w:rsidRPr="4EF65108">
        <w:rPr>
          <w:rFonts w:ascii="Times New Roman" w:hAnsi="Times New Roman" w:cs="Times New Roman"/>
        </w:rPr>
        <w:t xml:space="preserve"> para ser clasificado los productos </w:t>
      </w:r>
      <w:r w:rsidR="0060033A" w:rsidRPr="301E049B">
        <w:rPr>
          <w:rFonts w:ascii="Times New Roman" w:hAnsi="Times New Roman" w:cs="Times New Roman"/>
        </w:rPr>
        <w:t>sólidos</w:t>
      </w:r>
      <w:r w:rsidR="7054FB05" w:rsidRPr="4EF65108">
        <w:rPr>
          <w:rFonts w:ascii="Times New Roman" w:hAnsi="Times New Roman" w:cs="Times New Roman"/>
        </w:rPr>
        <w:t xml:space="preserve"> y </w:t>
      </w:r>
      <w:r w:rsidR="73E8C93F" w:rsidRPr="4EF65108">
        <w:rPr>
          <w:rFonts w:ascii="Times New Roman" w:hAnsi="Times New Roman" w:cs="Times New Roman"/>
        </w:rPr>
        <w:t>líquidos</w:t>
      </w:r>
      <w:r w:rsidR="7054FB05" w:rsidRPr="4EF65108">
        <w:rPr>
          <w:rFonts w:ascii="Times New Roman" w:hAnsi="Times New Roman" w:cs="Times New Roman"/>
        </w:rPr>
        <w:t xml:space="preserve">, se </w:t>
      </w:r>
      <w:r w:rsidR="0060033A">
        <w:rPr>
          <w:rFonts w:ascii="Times New Roman" w:hAnsi="Times New Roman" w:cs="Times New Roman"/>
        </w:rPr>
        <w:t>cuenta con</w:t>
      </w:r>
      <w:r w:rsidR="7054FB05" w:rsidRPr="4EF65108">
        <w:rPr>
          <w:rFonts w:ascii="Times New Roman" w:hAnsi="Times New Roman" w:cs="Times New Roman"/>
        </w:rPr>
        <w:t xml:space="preserve"> dos op</w:t>
      </w:r>
      <w:r w:rsidR="447D387A" w:rsidRPr="4EF65108">
        <w:rPr>
          <w:rFonts w:ascii="Times New Roman" w:hAnsi="Times New Roman" w:cs="Times New Roman"/>
        </w:rPr>
        <w:t xml:space="preserve">erarios </w:t>
      </w:r>
      <w:r w:rsidR="66BB4A07" w:rsidRPr="4EF65108">
        <w:rPr>
          <w:rFonts w:ascii="Times New Roman" w:hAnsi="Times New Roman" w:cs="Times New Roman"/>
        </w:rPr>
        <w:t xml:space="preserve">que </w:t>
      </w:r>
      <w:r w:rsidR="64D578C0" w:rsidRPr="4EF65108">
        <w:rPr>
          <w:rFonts w:ascii="Times New Roman" w:hAnsi="Times New Roman" w:cs="Times New Roman"/>
        </w:rPr>
        <w:t>supervisen</w:t>
      </w:r>
      <w:r w:rsidR="66BB4A07" w:rsidRPr="4EF65108">
        <w:rPr>
          <w:rFonts w:ascii="Times New Roman" w:hAnsi="Times New Roman" w:cs="Times New Roman"/>
        </w:rPr>
        <w:t xml:space="preserve"> y </w:t>
      </w:r>
      <w:r w:rsidR="5CE3851B" w:rsidRPr="4EF65108">
        <w:rPr>
          <w:rFonts w:ascii="Times New Roman" w:hAnsi="Times New Roman" w:cs="Times New Roman"/>
        </w:rPr>
        <w:t>también</w:t>
      </w:r>
      <w:r w:rsidR="66BB4A07" w:rsidRPr="4EF65108">
        <w:rPr>
          <w:rFonts w:ascii="Times New Roman" w:hAnsi="Times New Roman" w:cs="Times New Roman"/>
        </w:rPr>
        <w:t xml:space="preserve"> a</w:t>
      </w:r>
      <w:r w:rsidR="46CF9E1D" w:rsidRPr="4EF65108">
        <w:rPr>
          <w:rFonts w:ascii="Times New Roman" w:hAnsi="Times New Roman" w:cs="Times New Roman"/>
        </w:rPr>
        <w:t>yuden a agilizar</w:t>
      </w:r>
      <w:r w:rsidR="7C4C1CEB" w:rsidRPr="4EF65108">
        <w:rPr>
          <w:rFonts w:ascii="Times New Roman" w:hAnsi="Times New Roman" w:cs="Times New Roman"/>
        </w:rPr>
        <w:t xml:space="preserve"> </w:t>
      </w:r>
      <w:r w:rsidR="0060033A">
        <w:rPr>
          <w:rFonts w:ascii="Times New Roman" w:hAnsi="Times New Roman" w:cs="Times New Roman"/>
        </w:rPr>
        <w:t>el</w:t>
      </w:r>
      <w:r w:rsidR="7C4C1CEB" w:rsidRPr="4EF65108">
        <w:rPr>
          <w:rFonts w:ascii="Times New Roman" w:hAnsi="Times New Roman" w:cs="Times New Roman"/>
        </w:rPr>
        <w:t xml:space="preserve"> proceso.</w:t>
      </w:r>
    </w:p>
    <w:p w14:paraId="4E5617B2" w14:textId="77777777" w:rsidR="005410FE" w:rsidRDefault="005410FE" w:rsidP="007D71C2">
      <w:pPr>
        <w:pStyle w:val="Textoindependiente"/>
        <w:spacing w:line="480" w:lineRule="auto"/>
        <w:ind w:firstLine="360"/>
        <w:jc w:val="both"/>
        <w:rPr>
          <w:rFonts w:ascii="Times New Roman" w:hAnsi="Times New Roman" w:cs="Times New Roman"/>
        </w:rPr>
      </w:pPr>
    </w:p>
    <w:p w14:paraId="60698C30" w14:textId="0BCCE411" w:rsidR="307F0528" w:rsidRDefault="307F0528" w:rsidP="007D71C2">
      <w:pPr>
        <w:pStyle w:val="Textoindependiente"/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4EF65108">
        <w:rPr>
          <w:rFonts w:ascii="Times New Roman" w:hAnsi="Times New Roman" w:cs="Times New Roman"/>
        </w:rPr>
        <w:t xml:space="preserve">Se prosigue a la etapa de empaquetado en donde se va </w:t>
      </w:r>
      <w:r w:rsidR="0060033A" w:rsidRPr="301E049B">
        <w:rPr>
          <w:rFonts w:ascii="Times New Roman" w:hAnsi="Times New Roman" w:cs="Times New Roman"/>
        </w:rPr>
        <w:t>a</w:t>
      </w:r>
      <w:r w:rsidRPr="301E049B">
        <w:rPr>
          <w:rFonts w:ascii="Times New Roman" w:hAnsi="Times New Roman" w:cs="Times New Roman"/>
        </w:rPr>
        <w:t xml:space="preserve"> </w:t>
      </w:r>
      <w:r w:rsidRPr="4EF65108">
        <w:rPr>
          <w:rFonts w:ascii="Times New Roman" w:hAnsi="Times New Roman" w:cs="Times New Roman"/>
        </w:rPr>
        <w:t xml:space="preserve">disponer de dos </w:t>
      </w:r>
      <w:r w:rsidR="0060033A" w:rsidRPr="301E049B">
        <w:rPr>
          <w:rFonts w:ascii="Times New Roman" w:hAnsi="Times New Roman" w:cs="Times New Roman"/>
        </w:rPr>
        <w:t>máquinas</w:t>
      </w:r>
      <w:r w:rsidRPr="4EF65108">
        <w:rPr>
          <w:rFonts w:ascii="Times New Roman" w:hAnsi="Times New Roman" w:cs="Times New Roman"/>
        </w:rPr>
        <w:t xml:space="preserve"> una para productos solidos</w:t>
      </w:r>
      <w:r w:rsidR="6D7DA38E" w:rsidRPr="4EF65108">
        <w:rPr>
          <w:rFonts w:ascii="Times New Roman" w:hAnsi="Times New Roman" w:cs="Times New Roman"/>
        </w:rPr>
        <w:t>(verde)</w:t>
      </w:r>
      <w:r w:rsidRPr="4EF65108">
        <w:rPr>
          <w:rFonts w:ascii="Times New Roman" w:hAnsi="Times New Roman" w:cs="Times New Roman"/>
        </w:rPr>
        <w:t xml:space="preserve"> y la otra para productos </w:t>
      </w:r>
      <w:r w:rsidR="75F99835" w:rsidRPr="4EF65108">
        <w:rPr>
          <w:rFonts w:ascii="Times New Roman" w:hAnsi="Times New Roman" w:cs="Times New Roman"/>
        </w:rPr>
        <w:t>líquidos</w:t>
      </w:r>
      <w:r w:rsidR="39EDC452" w:rsidRPr="4EF65108">
        <w:rPr>
          <w:rFonts w:ascii="Times New Roman" w:hAnsi="Times New Roman" w:cs="Times New Roman"/>
        </w:rPr>
        <w:t xml:space="preserve">(rojo), </w:t>
      </w:r>
      <w:r w:rsidR="69912102" w:rsidRPr="4EF65108">
        <w:rPr>
          <w:rFonts w:ascii="Times New Roman" w:hAnsi="Times New Roman" w:cs="Times New Roman"/>
        </w:rPr>
        <w:t>para esto va a tener una distribución exponencial con parámetro 10</w:t>
      </w:r>
      <w:r w:rsidR="339BCF73" w:rsidRPr="4EF65108">
        <w:rPr>
          <w:rFonts w:ascii="Times New Roman" w:hAnsi="Times New Roman" w:cs="Times New Roman"/>
        </w:rPr>
        <w:t>, con un tiempo de inicio de 10 segundos.</w:t>
      </w:r>
    </w:p>
    <w:p w14:paraId="0B6A65B7" w14:textId="77777777" w:rsidR="005410FE" w:rsidRDefault="005410FE" w:rsidP="007D71C2">
      <w:pPr>
        <w:pStyle w:val="Textoindependiente"/>
        <w:spacing w:line="480" w:lineRule="auto"/>
        <w:ind w:firstLine="360"/>
        <w:jc w:val="both"/>
        <w:rPr>
          <w:rFonts w:ascii="Times New Roman" w:hAnsi="Times New Roman" w:cs="Times New Roman"/>
        </w:rPr>
      </w:pPr>
    </w:p>
    <w:p w14:paraId="6AE35CC4" w14:textId="06E7F338" w:rsidR="339BCF73" w:rsidRDefault="339BCF73" w:rsidP="007D71C2">
      <w:pPr>
        <w:pStyle w:val="Textoindependiente"/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4EF65108">
        <w:rPr>
          <w:rFonts w:ascii="Times New Roman" w:hAnsi="Times New Roman" w:cs="Times New Roman"/>
        </w:rPr>
        <w:t xml:space="preserve">Una </w:t>
      </w:r>
      <w:r w:rsidR="0060033A" w:rsidRPr="301E049B">
        <w:rPr>
          <w:rFonts w:ascii="Times New Roman" w:hAnsi="Times New Roman" w:cs="Times New Roman"/>
        </w:rPr>
        <w:t>vez</w:t>
      </w:r>
      <w:r w:rsidRPr="4EF65108">
        <w:rPr>
          <w:rFonts w:ascii="Times New Roman" w:hAnsi="Times New Roman" w:cs="Times New Roman"/>
        </w:rPr>
        <w:t xml:space="preserve"> realizado el empaquetado se </w:t>
      </w:r>
      <w:r w:rsidR="0060033A" w:rsidRPr="301E049B">
        <w:rPr>
          <w:rFonts w:ascii="Times New Roman" w:hAnsi="Times New Roman" w:cs="Times New Roman"/>
        </w:rPr>
        <w:t>envía</w:t>
      </w:r>
      <w:r w:rsidRPr="4EF65108">
        <w:rPr>
          <w:rFonts w:ascii="Times New Roman" w:hAnsi="Times New Roman" w:cs="Times New Roman"/>
        </w:rPr>
        <w:t xml:space="preserve"> el producto por la barra transportadora que va </w:t>
      </w:r>
      <w:r w:rsidR="0060033A">
        <w:rPr>
          <w:rFonts w:ascii="Times New Roman" w:hAnsi="Times New Roman" w:cs="Times New Roman"/>
        </w:rPr>
        <w:t xml:space="preserve">a </w:t>
      </w:r>
      <w:r w:rsidRPr="4EF65108">
        <w:rPr>
          <w:rFonts w:ascii="Times New Roman" w:hAnsi="Times New Roman" w:cs="Times New Roman"/>
        </w:rPr>
        <w:t xml:space="preserve">tener una velocidad de 1 m/s. Aclarando que </w:t>
      </w:r>
      <w:r w:rsidR="0060033A" w:rsidRPr="301E049B">
        <w:rPr>
          <w:rFonts w:ascii="Times New Roman" w:hAnsi="Times New Roman" w:cs="Times New Roman"/>
        </w:rPr>
        <w:t>también</w:t>
      </w:r>
      <w:r w:rsidRPr="4EF65108">
        <w:rPr>
          <w:rFonts w:ascii="Times New Roman" w:hAnsi="Times New Roman" w:cs="Times New Roman"/>
        </w:rPr>
        <w:t xml:space="preserve"> exista u</w:t>
      </w:r>
      <w:r w:rsidR="62905663" w:rsidRPr="4EF65108">
        <w:rPr>
          <w:rFonts w:ascii="Times New Roman" w:hAnsi="Times New Roman" w:cs="Times New Roman"/>
        </w:rPr>
        <w:t>na barra para cada producto.</w:t>
      </w:r>
    </w:p>
    <w:p w14:paraId="66E55482" w14:textId="77777777" w:rsidR="005410FE" w:rsidRDefault="005410FE" w:rsidP="007D71C2">
      <w:pPr>
        <w:pStyle w:val="Textoindependiente"/>
        <w:spacing w:line="480" w:lineRule="auto"/>
        <w:ind w:firstLine="360"/>
        <w:jc w:val="both"/>
        <w:rPr>
          <w:rFonts w:ascii="Times New Roman" w:hAnsi="Times New Roman" w:cs="Times New Roman"/>
        </w:rPr>
      </w:pPr>
    </w:p>
    <w:p w14:paraId="331D0688" w14:textId="22671034" w:rsidR="00F51425" w:rsidRPr="00F51425" w:rsidRDefault="62905663" w:rsidP="007D71C2">
      <w:pPr>
        <w:pStyle w:val="Textoindependiente"/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4EF65108">
        <w:rPr>
          <w:rFonts w:ascii="Times New Roman" w:hAnsi="Times New Roman" w:cs="Times New Roman"/>
        </w:rPr>
        <w:t xml:space="preserve">Se prosigue </w:t>
      </w:r>
      <w:r w:rsidR="53A13368" w:rsidRPr="733F3A66">
        <w:rPr>
          <w:rFonts w:ascii="Times New Roman" w:hAnsi="Times New Roman" w:cs="Times New Roman"/>
        </w:rPr>
        <w:t>al área</w:t>
      </w:r>
      <w:r w:rsidRPr="4EF65108">
        <w:rPr>
          <w:rFonts w:ascii="Times New Roman" w:hAnsi="Times New Roman" w:cs="Times New Roman"/>
        </w:rPr>
        <w:t xml:space="preserve"> de control de calidad, todos los productos </w:t>
      </w:r>
      <w:r w:rsidR="3CD91C8A" w:rsidRPr="4EF65108">
        <w:rPr>
          <w:rFonts w:ascii="Times New Roman" w:hAnsi="Times New Roman" w:cs="Times New Roman"/>
        </w:rPr>
        <w:t xml:space="preserve">sean </w:t>
      </w:r>
      <w:r w:rsidR="3CE7A90A" w:rsidRPr="733F3A66">
        <w:rPr>
          <w:rFonts w:ascii="Times New Roman" w:hAnsi="Times New Roman" w:cs="Times New Roman"/>
        </w:rPr>
        <w:t>líquidos</w:t>
      </w:r>
      <w:r w:rsidR="3CD91C8A" w:rsidRPr="4EF65108">
        <w:rPr>
          <w:rFonts w:ascii="Times New Roman" w:hAnsi="Times New Roman" w:cs="Times New Roman"/>
        </w:rPr>
        <w:t xml:space="preserve"> y </w:t>
      </w:r>
      <w:r w:rsidR="5DCA84BC" w:rsidRPr="62143846">
        <w:rPr>
          <w:rFonts w:ascii="Times New Roman" w:hAnsi="Times New Roman" w:cs="Times New Roman"/>
        </w:rPr>
        <w:t>sólidos</w:t>
      </w:r>
      <w:r w:rsidR="3CD91C8A" w:rsidRPr="4EF65108">
        <w:rPr>
          <w:rFonts w:ascii="Times New Roman" w:hAnsi="Times New Roman" w:cs="Times New Roman"/>
        </w:rPr>
        <w:t xml:space="preserve"> pasaran </w:t>
      </w:r>
      <w:r w:rsidR="003B2A58" w:rsidRPr="733F3A66">
        <w:rPr>
          <w:rFonts w:ascii="Times New Roman" w:hAnsi="Times New Roman" w:cs="Times New Roman"/>
        </w:rPr>
        <w:t xml:space="preserve">por el </w:t>
      </w:r>
      <w:r w:rsidR="003B2A58" w:rsidRPr="30F9CBC3">
        <w:rPr>
          <w:rFonts w:ascii="Times New Roman" w:hAnsi="Times New Roman" w:cs="Times New Roman"/>
        </w:rPr>
        <w:t>único</w:t>
      </w:r>
      <w:r w:rsidR="003B2A58" w:rsidRPr="733F3A66">
        <w:rPr>
          <w:rFonts w:ascii="Times New Roman" w:hAnsi="Times New Roman" w:cs="Times New Roman"/>
        </w:rPr>
        <w:t xml:space="preserve"> sistema que dispone la empresa, donde tiene una </w:t>
      </w:r>
      <w:r w:rsidR="003B2A58" w:rsidRPr="30F9CBC3">
        <w:rPr>
          <w:rFonts w:ascii="Times New Roman" w:hAnsi="Times New Roman" w:cs="Times New Roman"/>
        </w:rPr>
        <w:t>distribución</w:t>
      </w:r>
      <w:r w:rsidR="003B2A58" w:rsidRPr="733F3A66">
        <w:rPr>
          <w:rFonts w:ascii="Times New Roman" w:hAnsi="Times New Roman" w:cs="Times New Roman"/>
        </w:rPr>
        <w:t xml:space="preserve"> exponencial de 30. </w:t>
      </w:r>
      <w:r w:rsidR="003B2A58" w:rsidRPr="30F9CBC3">
        <w:rPr>
          <w:rFonts w:ascii="Times New Roman" w:hAnsi="Times New Roman" w:cs="Times New Roman"/>
        </w:rPr>
        <w:t xml:space="preserve">Con un tiempo de inicio de 0, </w:t>
      </w:r>
      <w:r w:rsidR="7884D075" w:rsidRPr="62143846">
        <w:rPr>
          <w:rFonts w:ascii="Times New Roman" w:hAnsi="Times New Roman" w:cs="Times New Roman"/>
        </w:rPr>
        <w:t>también</w:t>
      </w:r>
      <w:r w:rsidR="7884D075" w:rsidRPr="30F9CBC3">
        <w:rPr>
          <w:rFonts w:ascii="Times New Roman" w:hAnsi="Times New Roman" w:cs="Times New Roman"/>
        </w:rPr>
        <w:t xml:space="preserve"> considerando </w:t>
      </w:r>
      <w:r w:rsidR="7884D075" w:rsidRPr="62143846">
        <w:rPr>
          <w:rFonts w:ascii="Times New Roman" w:hAnsi="Times New Roman" w:cs="Times New Roman"/>
        </w:rPr>
        <w:t xml:space="preserve">que de todo el producto </w:t>
      </w:r>
      <w:r w:rsidR="7884D075" w:rsidRPr="6C2C812A">
        <w:rPr>
          <w:rFonts w:ascii="Times New Roman" w:hAnsi="Times New Roman" w:cs="Times New Roman"/>
        </w:rPr>
        <w:t>analizado</w:t>
      </w:r>
      <w:r w:rsidR="214122DB" w:rsidRPr="6C2C812A">
        <w:rPr>
          <w:rFonts w:ascii="Times New Roman" w:hAnsi="Times New Roman" w:cs="Times New Roman"/>
        </w:rPr>
        <w:t>s</w:t>
      </w:r>
      <w:r w:rsidR="7884D075" w:rsidRPr="62143846">
        <w:rPr>
          <w:rFonts w:ascii="Times New Roman" w:hAnsi="Times New Roman" w:cs="Times New Roman"/>
        </w:rPr>
        <w:t xml:space="preserve"> solo el 80% </w:t>
      </w:r>
      <w:r w:rsidR="50E9059F" w:rsidRPr="34EE74A9">
        <w:rPr>
          <w:rFonts w:ascii="Times New Roman" w:hAnsi="Times New Roman" w:cs="Times New Roman"/>
        </w:rPr>
        <w:t xml:space="preserve">cumple con todas las </w:t>
      </w:r>
      <w:r w:rsidR="395E6D5D" w:rsidRPr="438F9B3B">
        <w:rPr>
          <w:rFonts w:ascii="Times New Roman" w:hAnsi="Times New Roman" w:cs="Times New Roman"/>
        </w:rPr>
        <w:t>condiciones del empaquetado</w:t>
      </w:r>
      <w:r w:rsidR="50E9059F" w:rsidRPr="34EE74A9">
        <w:rPr>
          <w:rFonts w:ascii="Times New Roman" w:hAnsi="Times New Roman" w:cs="Times New Roman"/>
        </w:rPr>
        <w:t xml:space="preserve"> y el 20 % es </w:t>
      </w:r>
      <w:r w:rsidR="50E9059F" w:rsidRPr="10770DE6">
        <w:rPr>
          <w:rFonts w:ascii="Times New Roman" w:hAnsi="Times New Roman" w:cs="Times New Roman"/>
        </w:rPr>
        <w:t xml:space="preserve">regresado </w:t>
      </w:r>
      <w:r w:rsidR="6B09F575" w:rsidRPr="21F3E2D5">
        <w:rPr>
          <w:rFonts w:ascii="Times New Roman" w:hAnsi="Times New Roman" w:cs="Times New Roman"/>
        </w:rPr>
        <w:t>al área</w:t>
      </w:r>
      <w:r w:rsidR="50E9059F" w:rsidRPr="10770DE6">
        <w:rPr>
          <w:rFonts w:ascii="Times New Roman" w:hAnsi="Times New Roman" w:cs="Times New Roman"/>
        </w:rPr>
        <w:t xml:space="preserve"> de </w:t>
      </w:r>
      <w:r w:rsidR="37111387" w:rsidRPr="21F3E2D5">
        <w:rPr>
          <w:rFonts w:ascii="Times New Roman" w:hAnsi="Times New Roman" w:cs="Times New Roman"/>
        </w:rPr>
        <w:t>clasificación</w:t>
      </w:r>
      <w:r w:rsidR="2F68D74D" w:rsidRPr="10770DE6">
        <w:rPr>
          <w:rFonts w:ascii="Times New Roman" w:hAnsi="Times New Roman" w:cs="Times New Roman"/>
        </w:rPr>
        <w:t xml:space="preserve"> para luego ser </w:t>
      </w:r>
      <w:r w:rsidR="2F68D74D" w:rsidRPr="21F3E2D5">
        <w:rPr>
          <w:rFonts w:ascii="Times New Roman" w:hAnsi="Times New Roman" w:cs="Times New Roman"/>
        </w:rPr>
        <w:t>reempaquetado</w:t>
      </w:r>
      <w:r w:rsidR="1CA08C45" w:rsidRPr="21F3E2D5">
        <w:rPr>
          <w:rFonts w:ascii="Times New Roman" w:hAnsi="Times New Roman" w:cs="Times New Roman"/>
        </w:rPr>
        <w:t>.</w:t>
      </w:r>
    </w:p>
    <w:p w14:paraId="0CCFF8F8" w14:textId="77777777" w:rsidR="005410FE" w:rsidRDefault="005410FE" w:rsidP="007D71C2">
      <w:pPr>
        <w:pStyle w:val="Textoindependiente"/>
        <w:spacing w:line="480" w:lineRule="auto"/>
        <w:ind w:firstLine="360"/>
        <w:jc w:val="both"/>
        <w:rPr>
          <w:rFonts w:ascii="Times New Roman" w:hAnsi="Times New Roman" w:cs="Times New Roman"/>
        </w:rPr>
      </w:pPr>
    </w:p>
    <w:p w14:paraId="4D9A8D63" w14:textId="55F400CF" w:rsidR="00056C45" w:rsidRPr="00056C45" w:rsidRDefault="730FEBE8" w:rsidP="007D71C2">
      <w:pPr>
        <w:pStyle w:val="Textoindependiente"/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80BB202">
        <w:rPr>
          <w:rFonts w:ascii="Times New Roman" w:hAnsi="Times New Roman" w:cs="Times New Roman"/>
        </w:rPr>
        <w:t xml:space="preserve">Luego se traslada el producto a </w:t>
      </w:r>
      <w:r w:rsidRPr="26A215A4">
        <w:rPr>
          <w:rFonts w:ascii="Times New Roman" w:hAnsi="Times New Roman" w:cs="Times New Roman"/>
        </w:rPr>
        <w:t>un</w:t>
      </w:r>
      <w:r w:rsidRPr="080BB202">
        <w:rPr>
          <w:rFonts w:ascii="Times New Roman" w:hAnsi="Times New Roman" w:cs="Times New Roman"/>
        </w:rPr>
        <w:t xml:space="preserve"> área de espera, para ser </w:t>
      </w:r>
      <w:r w:rsidR="0B811CEA" w:rsidRPr="26A215A4">
        <w:rPr>
          <w:rFonts w:ascii="Times New Roman" w:hAnsi="Times New Roman" w:cs="Times New Roman"/>
        </w:rPr>
        <w:t xml:space="preserve">colocado </w:t>
      </w:r>
      <w:r w:rsidR="0B811CEA" w:rsidRPr="477C04A1">
        <w:rPr>
          <w:rFonts w:ascii="Times New Roman" w:hAnsi="Times New Roman" w:cs="Times New Roman"/>
        </w:rPr>
        <w:t xml:space="preserve">por medio de </w:t>
      </w:r>
      <w:r w:rsidR="350E04E2" w:rsidRPr="4710FE9A">
        <w:rPr>
          <w:rFonts w:ascii="Times New Roman" w:hAnsi="Times New Roman" w:cs="Times New Roman"/>
        </w:rPr>
        <w:t xml:space="preserve">un </w:t>
      </w:r>
      <w:r w:rsidR="350E04E2" w:rsidRPr="4710FE9A">
        <w:rPr>
          <w:rFonts w:ascii="Times New Roman" w:hAnsi="Times New Roman" w:cs="Times New Roman"/>
        </w:rPr>
        <w:lastRenderedPageBreak/>
        <w:t>montacargas</w:t>
      </w:r>
      <w:r w:rsidR="0B811CEA" w:rsidRPr="477C04A1">
        <w:rPr>
          <w:rFonts w:ascii="Times New Roman" w:hAnsi="Times New Roman" w:cs="Times New Roman"/>
        </w:rPr>
        <w:t xml:space="preserve"> en las estanterías</w:t>
      </w:r>
      <w:r w:rsidR="0B811CEA" w:rsidRPr="26A215A4">
        <w:rPr>
          <w:rFonts w:ascii="Times New Roman" w:hAnsi="Times New Roman" w:cs="Times New Roman"/>
        </w:rPr>
        <w:t xml:space="preserve"> asignadas </w:t>
      </w:r>
      <w:r w:rsidR="0B811CEA" w:rsidRPr="477C04A1">
        <w:rPr>
          <w:rFonts w:ascii="Times New Roman" w:hAnsi="Times New Roman" w:cs="Times New Roman"/>
        </w:rPr>
        <w:t xml:space="preserve">para cada tipo de </w:t>
      </w:r>
      <w:r w:rsidR="312781F0" w:rsidRPr="4710FE9A">
        <w:rPr>
          <w:rFonts w:ascii="Times New Roman" w:hAnsi="Times New Roman" w:cs="Times New Roman"/>
        </w:rPr>
        <w:t xml:space="preserve">producto. </w:t>
      </w:r>
    </w:p>
    <w:p w14:paraId="02562BE6" w14:textId="77777777" w:rsidR="005410FE" w:rsidRDefault="005410FE" w:rsidP="007D71C2">
      <w:pPr>
        <w:pStyle w:val="Textoindependiente"/>
        <w:spacing w:line="480" w:lineRule="auto"/>
        <w:ind w:firstLine="360"/>
        <w:jc w:val="both"/>
        <w:rPr>
          <w:rFonts w:ascii="Times New Roman" w:hAnsi="Times New Roman" w:cs="Times New Roman"/>
        </w:rPr>
      </w:pPr>
    </w:p>
    <w:p w14:paraId="19C190A4" w14:textId="218EE78F" w:rsidR="00147206" w:rsidRPr="00616321" w:rsidRDefault="00DE3F7F" w:rsidP="007D71C2">
      <w:pPr>
        <w:pStyle w:val="Textoindependiente"/>
        <w:spacing w:line="48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7206" w:rsidRPr="00616321">
        <w:rPr>
          <w:rFonts w:ascii="Times New Roman" w:hAnsi="Times New Roman" w:cs="Times New Roman"/>
        </w:rPr>
        <w:t>rriban los productos</w:t>
      </w:r>
      <w:r w:rsidR="001E5B7C">
        <w:rPr>
          <w:rFonts w:ascii="Times New Roman" w:hAnsi="Times New Roman" w:cs="Times New Roman"/>
        </w:rPr>
        <w:t xml:space="preserve"> al proceso de empaquetado y </w:t>
      </w:r>
      <w:r w:rsidR="006E177F">
        <w:rPr>
          <w:rFonts w:ascii="Times New Roman" w:hAnsi="Times New Roman" w:cs="Times New Roman"/>
        </w:rPr>
        <w:t>etiquetado,</w:t>
      </w:r>
      <w:r w:rsidR="001E5B7C">
        <w:rPr>
          <w:rFonts w:ascii="Times New Roman" w:hAnsi="Times New Roman" w:cs="Times New Roman"/>
        </w:rPr>
        <w:t xml:space="preserve"> </w:t>
      </w:r>
      <w:r w:rsidR="00147206" w:rsidRPr="00616321">
        <w:rPr>
          <w:rFonts w:ascii="Times New Roman" w:hAnsi="Times New Roman" w:cs="Times New Roman"/>
        </w:rPr>
        <w:t xml:space="preserve">los cuales serán seleccionados </w:t>
      </w:r>
      <w:r w:rsidR="001E106B">
        <w:rPr>
          <w:rFonts w:ascii="Times New Roman" w:hAnsi="Times New Roman" w:cs="Times New Roman"/>
        </w:rPr>
        <w:t xml:space="preserve">clasificándolos </w:t>
      </w:r>
      <w:r w:rsidR="00147206" w:rsidRPr="00616321">
        <w:rPr>
          <w:rFonts w:ascii="Times New Roman" w:hAnsi="Times New Roman" w:cs="Times New Roman"/>
        </w:rPr>
        <w:t>cuidadosamente</w:t>
      </w:r>
      <w:r w:rsidR="001E106B">
        <w:rPr>
          <w:rFonts w:ascii="Times New Roman" w:hAnsi="Times New Roman" w:cs="Times New Roman"/>
        </w:rPr>
        <w:t xml:space="preserve"> según sus productos</w:t>
      </w:r>
      <w:r w:rsidR="00147206" w:rsidRPr="00616321">
        <w:rPr>
          <w:rFonts w:ascii="Times New Roman" w:hAnsi="Times New Roman" w:cs="Times New Roman"/>
        </w:rPr>
        <w:t xml:space="preserve"> </w:t>
      </w:r>
      <w:r w:rsidR="00DA7DAA">
        <w:rPr>
          <w:rFonts w:ascii="Times New Roman" w:hAnsi="Times New Roman" w:cs="Times New Roman"/>
        </w:rPr>
        <w:t>(</w:t>
      </w:r>
      <w:r w:rsidR="00147206" w:rsidRPr="00616321">
        <w:rPr>
          <w:rFonts w:ascii="Times New Roman" w:hAnsi="Times New Roman" w:cs="Times New Roman"/>
        </w:rPr>
        <w:t>color verde (solido) y rojo (liquido</w:t>
      </w:r>
      <w:r w:rsidR="00147206" w:rsidRPr="6AFCA5E5">
        <w:rPr>
          <w:rFonts w:ascii="Times New Roman" w:hAnsi="Times New Roman" w:cs="Times New Roman"/>
        </w:rPr>
        <w:t>)</w:t>
      </w:r>
      <w:r w:rsidR="70E8BE40" w:rsidRPr="6663F9AB">
        <w:rPr>
          <w:rFonts w:ascii="Times New Roman" w:hAnsi="Times New Roman" w:cs="Times New Roman"/>
        </w:rPr>
        <w:t xml:space="preserve"> </w:t>
      </w:r>
      <w:r w:rsidR="00147206" w:rsidRPr="00616321">
        <w:rPr>
          <w:rFonts w:ascii="Times New Roman" w:hAnsi="Times New Roman" w:cs="Times New Roman"/>
        </w:rPr>
        <w:t xml:space="preserve">para </w:t>
      </w:r>
      <w:r w:rsidR="008A47B0">
        <w:rPr>
          <w:rFonts w:ascii="Times New Roman" w:hAnsi="Times New Roman" w:cs="Times New Roman"/>
        </w:rPr>
        <w:t xml:space="preserve">su respectiva </w:t>
      </w:r>
      <w:r w:rsidR="00147206" w:rsidRPr="00616321">
        <w:rPr>
          <w:rFonts w:ascii="Times New Roman" w:hAnsi="Times New Roman" w:cs="Times New Roman"/>
        </w:rPr>
        <w:t>diferenciación</w:t>
      </w:r>
      <w:r w:rsidR="006E177F">
        <w:rPr>
          <w:rFonts w:ascii="Times New Roman" w:hAnsi="Times New Roman" w:cs="Times New Roman"/>
        </w:rPr>
        <w:t>.</w:t>
      </w:r>
    </w:p>
    <w:p w14:paraId="0469818A" w14:textId="77777777" w:rsidR="005410FE" w:rsidRDefault="005410FE" w:rsidP="007D71C2">
      <w:pPr>
        <w:pStyle w:val="Textoindependiente"/>
        <w:spacing w:line="480" w:lineRule="auto"/>
        <w:ind w:firstLine="360"/>
        <w:jc w:val="both"/>
        <w:rPr>
          <w:rFonts w:ascii="Times New Roman" w:hAnsi="Times New Roman" w:cs="Times New Roman"/>
        </w:rPr>
      </w:pPr>
    </w:p>
    <w:p w14:paraId="07B77AFC" w14:textId="3EDECCF4" w:rsidR="00147206" w:rsidRPr="00616321" w:rsidRDefault="4A8AC4E8" w:rsidP="007D71C2">
      <w:pPr>
        <w:pStyle w:val="Textoindependiente"/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78EBD489">
        <w:rPr>
          <w:rFonts w:ascii="Times New Roman" w:hAnsi="Times New Roman" w:cs="Times New Roman"/>
        </w:rPr>
        <w:t>También</w:t>
      </w:r>
      <w:r w:rsidR="17C85CB4" w:rsidRPr="78EBD489">
        <w:rPr>
          <w:rFonts w:ascii="Times New Roman" w:hAnsi="Times New Roman" w:cs="Times New Roman"/>
        </w:rPr>
        <w:t xml:space="preserve"> si asignara un espacio donde se dispondrá de 50 </w:t>
      </w:r>
      <w:r w:rsidR="00E02B41" w:rsidRPr="78EBD489">
        <w:rPr>
          <w:rFonts w:ascii="Times New Roman" w:hAnsi="Times New Roman" w:cs="Times New Roman"/>
        </w:rPr>
        <w:t>pallets</w:t>
      </w:r>
      <w:r w:rsidR="17C85CB4" w:rsidRPr="78EBD489">
        <w:rPr>
          <w:rFonts w:ascii="Times New Roman" w:hAnsi="Times New Roman" w:cs="Times New Roman"/>
        </w:rPr>
        <w:t xml:space="preserve"> para ser utilizadas para la </w:t>
      </w:r>
      <w:r w:rsidR="02E6D939" w:rsidRPr="78EBD489">
        <w:rPr>
          <w:rFonts w:ascii="Times New Roman" w:hAnsi="Times New Roman" w:cs="Times New Roman"/>
        </w:rPr>
        <w:t>colocación</w:t>
      </w:r>
      <w:r w:rsidR="17C85CB4" w:rsidRPr="78EBD489">
        <w:rPr>
          <w:rFonts w:ascii="Times New Roman" w:hAnsi="Times New Roman" w:cs="Times New Roman"/>
        </w:rPr>
        <w:t xml:space="preserve"> del producto</w:t>
      </w:r>
      <w:r w:rsidR="6D2120B4" w:rsidRPr="78EBD489">
        <w:rPr>
          <w:rFonts w:ascii="Times New Roman" w:hAnsi="Times New Roman" w:cs="Times New Roman"/>
        </w:rPr>
        <w:t xml:space="preserve"> </w:t>
      </w:r>
      <w:r w:rsidR="4B0EF70A" w:rsidRPr="78EBD489">
        <w:rPr>
          <w:rFonts w:ascii="Times New Roman" w:hAnsi="Times New Roman" w:cs="Times New Roman"/>
        </w:rPr>
        <w:t xml:space="preserve">por medio de una estibadora, donde en </w:t>
      </w:r>
      <w:r w:rsidR="5FE71CFD" w:rsidRPr="7BB2D762">
        <w:rPr>
          <w:rFonts w:ascii="Times New Roman" w:hAnsi="Times New Roman" w:cs="Times New Roman"/>
        </w:rPr>
        <w:t>cada</w:t>
      </w:r>
      <w:r w:rsidR="4B0EF70A" w:rsidRPr="78EBD489">
        <w:rPr>
          <w:rFonts w:ascii="Times New Roman" w:hAnsi="Times New Roman" w:cs="Times New Roman"/>
        </w:rPr>
        <w:t xml:space="preserve"> </w:t>
      </w:r>
      <w:r w:rsidR="005410FE" w:rsidRPr="78EBD489">
        <w:rPr>
          <w:rFonts w:ascii="Times New Roman" w:hAnsi="Times New Roman" w:cs="Times New Roman"/>
        </w:rPr>
        <w:t>pallet</w:t>
      </w:r>
      <w:r w:rsidR="4B0EF70A" w:rsidRPr="78EBD489">
        <w:rPr>
          <w:rFonts w:ascii="Times New Roman" w:hAnsi="Times New Roman" w:cs="Times New Roman"/>
        </w:rPr>
        <w:t xml:space="preserve"> </w:t>
      </w:r>
      <w:r w:rsidR="1632DF6B" w:rsidRPr="78EBD489">
        <w:rPr>
          <w:rFonts w:ascii="Times New Roman" w:hAnsi="Times New Roman" w:cs="Times New Roman"/>
        </w:rPr>
        <w:t xml:space="preserve">se </w:t>
      </w:r>
      <w:r w:rsidR="005410FE" w:rsidRPr="78EBD489">
        <w:rPr>
          <w:rFonts w:ascii="Times New Roman" w:hAnsi="Times New Roman" w:cs="Times New Roman"/>
        </w:rPr>
        <w:t>colocará</w:t>
      </w:r>
      <w:r w:rsidR="1632DF6B" w:rsidRPr="78EBD489">
        <w:rPr>
          <w:rFonts w:ascii="Times New Roman" w:hAnsi="Times New Roman" w:cs="Times New Roman"/>
        </w:rPr>
        <w:t xml:space="preserve"> </w:t>
      </w:r>
      <w:r w:rsidR="692A20CE" w:rsidRPr="78EBD489">
        <w:rPr>
          <w:rFonts w:ascii="Times New Roman" w:hAnsi="Times New Roman" w:cs="Times New Roman"/>
        </w:rPr>
        <w:t xml:space="preserve">6 productos </w:t>
      </w:r>
      <w:r w:rsidR="692A20CE" w:rsidRPr="4259C978">
        <w:rPr>
          <w:rFonts w:ascii="Times New Roman" w:hAnsi="Times New Roman" w:cs="Times New Roman"/>
        </w:rPr>
        <w:t>líquidos</w:t>
      </w:r>
      <w:r w:rsidR="692A20CE" w:rsidRPr="78EBD489">
        <w:rPr>
          <w:rFonts w:ascii="Times New Roman" w:hAnsi="Times New Roman" w:cs="Times New Roman"/>
        </w:rPr>
        <w:t xml:space="preserve"> y 4 </w:t>
      </w:r>
      <w:r w:rsidR="692A20CE" w:rsidRPr="4259C978">
        <w:rPr>
          <w:rFonts w:ascii="Times New Roman" w:hAnsi="Times New Roman" w:cs="Times New Roman"/>
        </w:rPr>
        <w:t>sólidos</w:t>
      </w:r>
      <w:r w:rsidR="692A20CE" w:rsidRPr="78EBD489">
        <w:rPr>
          <w:rFonts w:ascii="Times New Roman" w:hAnsi="Times New Roman" w:cs="Times New Roman"/>
        </w:rPr>
        <w:t xml:space="preserve">. </w:t>
      </w:r>
    </w:p>
    <w:p w14:paraId="07081DF7" w14:textId="77777777" w:rsidR="005410FE" w:rsidRDefault="005410FE" w:rsidP="007D71C2">
      <w:pPr>
        <w:pStyle w:val="Textoindependiente"/>
        <w:spacing w:line="480" w:lineRule="auto"/>
        <w:ind w:firstLine="360"/>
        <w:jc w:val="both"/>
        <w:rPr>
          <w:rFonts w:ascii="Times New Roman" w:hAnsi="Times New Roman" w:cs="Times New Roman"/>
        </w:rPr>
      </w:pPr>
    </w:p>
    <w:p w14:paraId="40CA0388" w14:textId="5E9B4DE4" w:rsidR="00147206" w:rsidRPr="00616321" w:rsidRDefault="692A20CE" w:rsidP="007D71C2">
      <w:pPr>
        <w:pStyle w:val="Textoindependiente"/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78EBD489">
        <w:rPr>
          <w:rFonts w:ascii="Times New Roman" w:hAnsi="Times New Roman" w:cs="Times New Roman"/>
        </w:rPr>
        <w:t xml:space="preserve">Por </w:t>
      </w:r>
      <w:r w:rsidRPr="4259C978">
        <w:rPr>
          <w:rFonts w:ascii="Times New Roman" w:hAnsi="Times New Roman" w:cs="Times New Roman"/>
        </w:rPr>
        <w:t>último,</w:t>
      </w:r>
      <w:r w:rsidRPr="78EBD489">
        <w:rPr>
          <w:rFonts w:ascii="Times New Roman" w:hAnsi="Times New Roman" w:cs="Times New Roman"/>
        </w:rPr>
        <w:t xml:space="preserve"> se tiene designado </w:t>
      </w:r>
      <w:r w:rsidRPr="4259C978">
        <w:rPr>
          <w:rFonts w:ascii="Times New Roman" w:hAnsi="Times New Roman" w:cs="Times New Roman"/>
        </w:rPr>
        <w:t>un</w:t>
      </w:r>
      <w:r w:rsidRPr="78EBD489">
        <w:rPr>
          <w:rFonts w:ascii="Times New Roman" w:hAnsi="Times New Roman" w:cs="Times New Roman"/>
        </w:rPr>
        <w:t xml:space="preserve"> espacio para </w:t>
      </w:r>
      <w:r w:rsidRPr="4259C978">
        <w:rPr>
          <w:rFonts w:ascii="Times New Roman" w:hAnsi="Times New Roman" w:cs="Times New Roman"/>
        </w:rPr>
        <w:t xml:space="preserve">la colocación del producto agrupado, </w:t>
      </w:r>
      <w:r w:rsidR="15D99490" w:rsidRPr="1D82BAC6">
        <w:rPr>
          <w:rFonts w:ascii="Times New Roman" w:hAnsi="Times New Roman" w:cs="Times New Roman"/>
        </w:rPr>
        <w:t>para luego ser comercializados</w:t>
      </w:r>
      <w:r w:rsidR="15D99490" w:rsidRPr="60481DF9">
        <w:rPr>
          <w:rFonts w:ascii="Times New Roman" w:hAnsi="Times New Roman" w:cs="Times New Roman"/>
        </w:rPr>
        <w:t>.</w:t>
      </w:r>
    </w:p>
    <w:p w14:paraId="27E99700" w14:textId="77777777" w:rsidR="006F3E6E" w:rsidRDefault="006F3E6E" w:rsidP="00147206">
      <w:pPr>
        <w:pStyle w:val="Textoindependiente"/>
        <w:jc w:val="both"/>
        <w:rPr>
          <w:rFonts w:ascii="Times New Roman"/>
          <w:b/>
          <w:bCs/>
          <w:sz w:val="20"/>
        </w:rPr>
      </w:pPr>
    </w:p>
    <w:p w14:paraId="78BCEABC" w14:textId="79C71869" w:rsidR="00E45184" w:rsidRPr="005410FE" w:rsidRDefault="008A575B" w:rsidP="005410FE">
      <w:pPr>
        <w:pStyle w:val="Textoindependiente"/>
        <w:spacing w:line="480" w:lineRule="auto"/>
        <w:jc w:val="both"/>
        <w:rPr>
          <w:rFonts w:ascii="Times New Roman" w:hAnsi="Times New Roman" w:cs="Times New Roman"/>
        </w:rPr>
        <w:sectPr w:rsidR="00E45184" w:rsidRPr="005410FE" w:rsidSect="006F3E6E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5410FE">
        <w:rPr>
          <w:rFonts w:ascii="Times New Roman" w:hAnsi="Times New Roman" w:cs="Times New Roman"/>
        </w:rPr>
        <w:t xml:space="preserve"> </w:t>
      </w:r>
      <w:r w:rsidR="005410FE">
        <w:rPr>
          <w:rFonts w:ascii="Times New Roman" w:hAnsi="Times New Roman" w:cs="Times New Roman"/>
        </w:rPr>
        <w:t xml:space="preserve">     </w:t>
      </w:r>
      <w:r w:rsidR="00171443" w:rsidRPr="005410FE">
        <w:rPr>
          <w:rFonts w:ascii="Times New Roman" w:hAnsi="Times New Roman" w:cs="Times New Roman"/>
        </w:rPr>
        <w:t>La presente simulación se la ha realizado e</w:t>
      </w:r>
      <w:r w:rsidR="00194CC1" w:rsidRPr="005410FE">
        <w:rPr>
          <w:rFonts w:ascii="Times New Roman" w:hAnsi="Times New Roman" w:cs="Times New Roman"/>
        </w:rPr>
        <w:t xml:space="preserve">n horario laboral  8  horas de trabajo (traducido a 28800 </w:t>
      </w:r>
      <w:r w:rsidR="005410FE" w:rsidRPr="005410FE">
        <w:rPr>
          <w:rFonts w:ascii="Times New Roman" w:hAnsi="Times New Roman" w:cs="Times New Roman"/>
        </w:rPr>
        <w:t>segu</w:t>
      </w:r>
      <w:r w:rsidR="005410FE">
        <w:rPr>
          <w:rFonts w:ascii="Times New Roman" w:hAnsi="Times New Roman" w:cs="Times New Roman"/>
        </w:rPr>
        <w:t>ndos.</w:t>
      </w:r>
      <w:r w:rsidR="00A26505">
        <w:rPr>
          <w:rFonts w:ascii="Times New Roman" w:hAnsi="Times New Roman" w:cs="Times New Roman"/>
        </w:rPr>
        <w:t xml:space="preserve"> </w:t>
      </w:r>
    </w:p>
    <w:p w14:paraId="2DCDEC89" w14:textId="23BA8BFA" w:rsidR="00147206" w:rsidRPr="003E279E" w:rsidRDefault="00147206" w:rsidP="006A1A6B">
      <w:pPr>
        <w:spacing w:after="200" w:line="480" w:lineRule="auto"/>
        <w:textAlignment w:val="baseline"/>
        <w:rPr>
          <w:rFonts w:ascii="Open Sans" w:hAnsi="Open Sans"/>
          <w:caps/>
          <w:spacing w:val="23"/>
          <w:sz w:val="30"/>
          <w:szCs w:val="30"/>
        </w:rPr>
      </w:pPr>
    </w:p>
    <w:p w14:paraId="7C415F17" w14:textId="77777777" w:rsidR="00147206" w:rsidRDefault="00147206" w:rsidP="006A1A6B">
      <w:pPr>
        <w:spacing w:after="200" w:line="480" w:lineRule="auto"/>
        <w:textAlignment w:val="baseline"/>
        <w:rPr>
          <w:rFonts w:ascii="Open Sans" w:hAnsi="Open Sans"/>
          <w:caps/>
          <w:color w:val="FFFFFF"/>
          <w:spacing w:val="23"/>
          <w:sz w:val="30"/>
          <w:szCs w:val="30"/>
        </w:rPr>
      </w:pPr>
    </w:p>
    <w:p w14:paraId="151699C5" w14:textId="77777777" w:rsidR="00147206" w:rsidRDefault="00147206" w:rsidP="006A1A6B">
      <w:pPr>
        <w:spacing w:after="200" w:line="480" w:lineRule="auto"/>
        <w:textAlignment w:val="baseline"/>
        <w:rPr>
          <w:rFonts w:ascii="Open Sans" w:hAnsi="Open Sans"/>
          <w:caps/>
          <w:color w:val="FFFFFF"/>
          <w:spacing w:val="23"/>
          <w:sz w:val="30"/>
          <w:szCs w:val="30"/>
        </w:rPr>
      </w:pPr>
    </w:p>
    <w:p w14:paraId="24433A03" w14:textId="77777777" w:rsidR="00147206" w:rsidRDefault="00147206" w:rsidP="006A1A6B">
      <w:pPr>
        <w:spacing w:after="200" w:line="480" w:lineRule="auto"/>
        <w:textAlignment w:val="baseline"/>
        <w:rPr>
          <w:rFonts w:ascii="Open Sans" w:hAnsi="Open Sans"/>
          <w:caps/>
          <w:color w:val="FFFFFF"/>
          <w:spacing w:val="23"/>
          <w:sz w:val="30"/>
          <w:szCs w:val="30"/>
        </w:rPr>
      </w:pPr>
    </w:p>
    <w:p w14:paraId="46F378A3" w14:textId="77777777" w:rsidR="00147206" w:rsidRDefault="00147206" w:rsidP="006A1A6B">
      <w:pPr>
        <w:spacing w:after="200" w:line="480" w:lineRule="auto"/>
        <w:textAlignment w:val="baseline"/>
        <w:rPr>
          <w:rFonts w:ascii="Open Sans" w:hAnsi="Open Sans"/>
          <w:caps/>
          <w:color w:val="FFFFFF"/>
          <w:spacing w:val="23"/>
          <w:sz w:val="30"/>
          <w:szCs w:val="30"/>
        </w:rPr>
      </w:pPr>
    </w:p>
    <w:p w14:paraId="0D5053FF" w14:textId="1C69748A" w:rsidR="00EA405C" w:rsidRDefault="00121F09" w:rsidP="00EA405C">
      <w:pPr>
        <w:pStyle w:val="Textoindependiente"/>
        <w:jc w:val="both"/>
        <w:rPr>
          <w:rFonts w:ascii="Times New Roman"/>
          <w:b/>
          <w:bCs/>
          <w:sz w:val="20"/>
        </w:rPr>
      </w:pPr>
      <w:del w:id="2" w:author="{c8a36406-b2f4-466c-9903-5d743915bfa8}" w:date="2020-09-26T20:52:00Z">
        <w:r w:rsidDel="00464267">
          <w:rPr>
            <w:rFonts w:ascii="Times New Roman"/>
            <w:sz w:val="20"/>
          </w:rPr>
          <w:delText xml:space="preserve">En la etapa de control de  calidad los productos </w:delText>
        </w:r>
      </w:del>
    </w:p>
    <w:p w14:paraId="1EF5323D" w14:textId="77777777" w:rsidR="00EA405C" w:rsidRDefault="00EA405C" w:rsidP="00EA405C">
      <w:pPr>
        <w:pStyle w:val="Textoindependiente"/>
        <w:jc w:val="both"/>
        <w:rPr>
          <w:rFonts w:ascii="Times New Roman"/>
          <w:b/>
          <w:bCs/>
          <w:sz w:val="20"/>
        </w:rPr>
      </w:pPr>
    </w:p>
    <w:p w14:paraId="34B5C931" w14:textId="77777777" w:rsidR="002D221E" w:rsidRDefault="002D221E" w:rsidP="002D221E">
      <w:pPr>
        <w:pStyle w:val="Textoindependiente"/>
        <w:jc w:val="both"/>
        <w:rPr>
          <w:rFonts w:ascii="Times New Roman"/>
          <w:b/>
          <w:sz w:val="20"/>
          <w:szCs w:val="20"/>
        </w:rPr>
      </w:pPr>
    </w:p>
    <w:sectPr w:rsidR="002D221E" w:rsidSect="006F3E6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Cambria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17CC"/>
    <w:multiLevelType w:val="hybridMultilevel"/>
    <w:tmpl w:val="969EB5E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D4158"/>
    <w:multiLevelType w:val="hybridMultilevel"/>
    <w:tmpl w:val="2D4E76DE"/>
    <w:lvl w:ilvl="0" w:tplc="420ADAAE">
      <w:start w:val="1"/>
      <w:numFmt w:val="bullet"/>
      <w:lvlText w:val=""/>
      <w:lvlJc w:val="left"/>
      <w:pPr>
        <w:ind w:left="42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2" w15:restartNumberingAfterBreak="0">
    <w:nsid w:val="2FA04FC0"/>
    <w:multiLevelType w:val="hybridMultilevel"/>
    <w:tmpl w:val="849A7E44"/>
    <w:lvl w:ilvl="0" w:tplc="51A22F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70269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50AC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B0D2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1F08B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34CA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86A6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C3218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5C74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0491E"/>
    <w:multiLevelType w:val="hybridMultilevel"/>
    <w:tmpl w:val="95C2AA62"/>
    <w:lvl w:ilvl="0" w:tplc="DC0C6E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EFE3B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82E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D46F5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D4681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2F658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6F08D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52EA2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E4C7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24267"/>
    <w:multiLevelType w:val="multilevel"/>
    <w:tmpl w:val="5F8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56ABE"/>
    <w:multiLevelType w:val="hybridMultilevel"/>
    <w:tmpl w:val="04161D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B3"/>
    <w:rsid w:val="00015FA8"/>
    <w:rsid w:val="00026736"/>
    <w:rsid w:val="00040725"/>
    <w:rsid w:val="00046EE7"/>
    <w:rsid w:val="00056C45"/>
    <w:rsid w:val="00086D34"/>
    <w:rsid w:val="00095708"/>
    <w:rsid w:val="000B67FC"/>
    <w:rsid w:val="000B7DF0"/>
    <w:rsid w:val="000C54BD"/>
    <w:rsid w:val="000D4C7C"/>
    <w:rsid w:val="000F3E41"/>
    <w:rsid w:val="000F5691"/>
    <w:rsid w:val="0011301E"/>
    <w:rsid w:val="00121F09"/>
    <w:rsid w:val="00135DD8"/>
    <w:rsid w:val="00144788"/>
    <w:rsid w:val="00147206"/>
    <w:rsid w:val="001645F2"/>
    <w:rsid w:val="00171443"/>
    <w:rsid w:val="001739B9"/>
    <w:rsid w:val="0017451F"/>
    <w:rsid w:val="00186301"/>
    <w:rsid w:val="00194CC1"/>
    <w:rsid w:val="001C03E4"/>
    <w:rsid w:val="001D2040"/>
    <w:rsid w:val="001D3B21"/>
    <w:rsid w:val="001E106B"/>
    <w:rsid w:val="001E48A4"/>
    <w:rsid w:val="001E5B7C"/>
    <w:rsid w:val="00202EC1"/>
    <w:rsid w:val="002127D4"/>
    <w:rsid w:val="00215F10"/>
    <w:rsid w:val="00246F42"/>
    <w:rsid w:val="00262D34"/>
    <w:rsid w:val="002854CE"/>
    <w:rsid w:val="00296497"/>
    <w:rsid w:val="002A309D"/>
    <w:rsid w:val="002B17DA"/>
    <w:rsid w:val="002C00BD"/>
    <w:rsid w:val="002D221E"/>
    <w:rsid w:val="002E71AE"/>
    <w:rsid w:val="00307A1A"/>
    <w:rsid w:val="0031070E"/>
    <w:rsid w:val="00314EAE"/>
    <w:rsid w:val="00324916"/>
    <w:rsid w:val="00326EBD"/>
    <w:rsid w:val="00354119"/>
    <w:rsid w:val="0036165E"/>
    <w:rsid w:val="003625BD"/>
    <w:rsid w:val="00365519"/>
    <w:rsid w:val="00377002"/>
    <w:rsid w:val="003A1991"/>
    <w:rsid w:val="003A23F9"/>
    <w:rsid w:val="003B2A58"/>
    <w:rsid w:val="003B2C90"/>
    <w:rsid w:val="003B5D74"/>
    <w:rsid w:val="003E279E"/>
    <w:rsid w:val="00406B71"/>
    <w:rsid w:val="00413D4C"/>
    <w:rsid w:val="004370B3"/>
    <w:rsid w:val="00464267"/>
    <w:rsid w:val="00471904"/>
    <w:rsid w:val="00474D17"/>
    <w:rsid w:val="00483A1E"/>
    <w:rsid w:val="004952E3"/>
    <w:rsid w:val="004B00A6"/>
    <w:rsid w:val="004D0D6F"/>
    <w:rsid w:val="004E2875"/>
    <w:rsid w:val="00504584"/>
    <w:rsid w:val="00522328"/>
    <w:rsid w:val="005237E7"/>
    <w:rsid w:val="00523BAC"/>
    <w:rsid w:val="00526C63"/>
    <w:rsid w:val="00533819"/>
    <w:rsid w:val="005410FE"/>
    <w:rsid w:val="00545D7B"/>
    <w:rsid w:val="005509CF"/>
    <w:rsid w:val="005843B8"/>
    <w:rsid w:val="00597C96"/>
    <w:rsid w:val="005A29DA"/>
    <w:rsid w:val="005A6966"/>
    <w:rsid w:val="005A69D5"/>
    <w:rsid w:val="005B5D6B"/>
    <w:rsid w:val="005C48BB"/>
    <w:rsid w:val="005F1723"/>
    <w:rsid w:val="0060033A"/>
    <w:rsid w:val="00605BEF"/>
    <w:rsid w:val="006146D1"/>
    <w:rsid w:val="00616321"/>
    <w:rsid w:val="00623979"/>
    <w:rsid w:val="00647823"/>
    <w:rsid w:val="00647BB5"/>
    <w:rsid w:val="006514D5"/>
    <w:rsid w:val="00673669"/>
    <w:rsid w:val="006921F9"/>
    <w:rsid w:val="00692B1E"/>
    <w:rsid w:val="006A1A6B"/>
    <w:rsid w:val="006A2BB2"/>
    <w:rsid w:val="006A480C"/>
    <w:rsid w:val="006E177F"/>
    <w:rsid w:val="006F3E6E"/>
    <w:rsid w:val="00725F54"/>
    <w:rsid w:val="007453BE"/>
    <w:rsid w:val="007561DA"/>
    <w:rsid w:val="00760850"/>
    <w:rsid w:val="00767653"/>
    <w:rsid w:val="007717D1"/>
    <w:rsid w:val="0079194F"/>
    <w:rsid w:val="007A1AE1"/>
    <w:rsid w:val="007B0ECD"/>
    <w:rsid w:val="007D62D4"/>
    <w:rsid w:val="007D71C2"/>
    <w:rsid w:val="00802BAC"/>
    <w:rsid w:val="00810984"/>
    <w:rsid w:val="00811A38"/>
    <w:rsid w:val="00814E64"/>
    <w:rsid w:val="008416E1"/>
    <w:rsid w:val="00886830"/>
    <w:rsid w:val="00894A62"/>
    <w:rsid w:val="00894AB3"/>
    <w:rsid w:val="008A053E"/>
    <w:rsid w:val="008A29A5"/>
    <w:rsid w:val="008A47B0"/>
    <w:rsid w:val="008A575B"/>
    <w:rsid w:val="008A5EC9"/>
    <w:rsid w:val="008B02CE"/>
    <w:rsid w:val="008E4FC0"/>
    <w:rsid w:val="008E617B"/>
    <w:rsid w:val="009219D6"/>
    <w:rsid w:val="00927404"/>
    <w:rsid w:val="0093313E"/>
    <w:rsid w:val="0093647F"/>
    <w:rsid w:val="009373EB"/>
    <w:rsid w:val="00943397"/>
    <w:rsid w:val="00962F29"/>
    <w:rsid w:val="00965C9E"/>
    <w:rsid w:val="00981FF7"/>
    <w:rsid w:val="009908CA"/>
    <w:rsid w:val="00997A73"/>
    <w:rsid w:val="009A2D64"/>
    <w:rsid w:val="00A04828"/>
    <w:rsid w:val="00A17168"/>
    <w:rsid w:val="00A26505"/>
    <w:rsid w:val="00A40F74"/>
    <w:rsid w:val="00A87D38"/>
    <w:rsid w:val="00AA05C4"/>
    <w:rsid w:val="00AA7D82"/>
    <w:rsid w:val="00AB533D"/>
    <w:rsid w:val="00AC050B"/>
    <w:rsid w:val="00AE5904"/>
    <w:rsid w:val="00AF0089"/>
    <w:rsid w:val="00AF452D"/>
    <w:rsid w:val="00AF6124"/>
    <w:rsid w:val="00B052EB"/>
    <w:rsid w:val="00B05B41"/>
    <w:rsid w:val="00B32FAD"/>
    <w:rsid w:val="00B33819"/>
    <w:rsid w:val="00B511ED"/>
    <w:rsid w:val="00B53AF0"/>
    <w:rsid w:val="00B62276"/>
    <w:rsid w:val="00B6744D"/>
    <w:rsid w:val="00B7798E"/>
    <w:rsid w:val="00B86DAB"/>
    <w:rsid w:val="00BA7186"/>
    <w:rsid w:val="00BA7E1C"/>
    <w:rsid w:val="00BC524C"/>
    <w:rsid w:val="00BC5ED0"/>
    <w:rsid w:val="00BD3E34"/>
    <w:rsid w:val="00BE199E"/>
    <w:rsid w:val="00BE31A6"/>
    <w:rsid w:val="00BE74D0"/>
    <w:rsid w:val="00BF5259"/>
    <w:rsid w:val="00C026F6"/>
    <w:rsid w:val="00C207C0"/>
    <w:rsid w:val="00C2315A"/>
    <w:rsid w:val="00C235A6"/>
    <w:rsid w:val="00C57369"/>
    <w:rsid w:val="00C61406"/>
    <w:rsid w:val="00C6493E"/>
    <w:rsid w:val="00C707A6"/>
    <w:rsid w:val="00C7581F"/>
    <w:rsid w:val="00CC4D24"/>
    <w:rsid w:val="00CC534D"/>
    <w:rsid w:val="00CD055E"/>
    <w:rsid w:val="00CF0EF3"/>
    <w:rsid w:val="00CF1C4F"/>
    <w:rsid w:val="00D020B6"/>
    <w:rsid w:val="00D207F8"/>
    <w:rsid w:val="00D24296"/>
    <w:rsid w:val="00D2795E"/>
    <w:rsid w:val="00D41201"/>
    <w:rsid w:val="00D456BE"/>
    <w:rsid w:val="00D469A6"/>
    <w:rsid w:val="00D46F8F"/>
    <w:rsid w:val="00D525D0"/>
    <w:rsid w:val="00D52F8E"/>
    <w:rsid w:val="00D57FEB"/>
    <w:rsid w:val="00DA323A"/>
    <w:rsid w:val="00DA7DAA"/>
    <w:rsid w:val="00DC43B2"/>
    <w:rsid w:val="00DC7CA4"/>
    <w:rsid w:val="00DD7E86"/>
    <w:rsid w:val="00DE3F7F"/>
    <w:rsid w:val="00E02B41"/>
    <w:rsid w:val="00E064CC"/>
    <w:rsid w:val="00E17EF3"/>
    <w:rsid w:val="00E44019"/>
    <w:rsid w:val="00E45184"/>
    <w:rsid w:val="00E4598A"/>
    <w:rsid w:val="00E57A0B"/>
    <w:rsid w:val="00E72557"/>
    <w:rsid w:val="00EA1644"/>
    <w:rsid w:val="00EA405C"/>
    <w:rsid w:val="00EC5363"/>
    <w:rsid w:val="00EE7E1B"/>
    <w:rsid w:val="00EF4BD3"/>
    <w:rsid w:val="00F12193"/>
    <w:rsid w:val="00F162CD"/>
    <w:rsid w:val="00F27A3E"/>
    <w:rsid w:val="00F47B3F"/>
    <w:rsid w:val="00F51425"/>
    <w:rsid w:val="00F56DDB"/>
    <w:rsid w:val="00F62AD0"/>
    <w:rsid w:val="00F756BC"/>
    <w:rsid w:val="00F8793D"/>
    <w:rsid w:val="00F9289D"/>
    <w:rsid w:val="00F95B73"/>
    <w:rsid w:val="00FB17E0"/>
    <w:rsid w:val="00FC2203"/>
    <w:rsid w:val="00FD2F44"/>
    <w:rsid w:val="01B17A9D"/>
    <w:rsid w:val="02E6D939"/>
    <w:rsid w:val="03DA8ACF"/>
    <w:rsid w:val="04E8E984"/>
    <w:rsid w:val="0758935A"/>
    <w:rsid w:val="080BB202"/>
    <w:rsid w:val="082AD0F3"/>
    <w:rsid w:val="0B496254"/>
    <w:rsid w:val="0B811CEA"/>
    <w:rsid w:val="0CAF34DD"/>
    <w:rsid w:val="1045F190"/>
    <w:rsid w:val="10770DE6"/>
    <w:rsid w:val="10D83AB2"/>
    <w:rsid w:val="119BEEB3"/>
    <w:rsid w:val="11DF7D66"/>
    <w:rsid w:val="15D99490"/>
    <w:rsid w:val="1632DF6B"/>
    <w:rsid w:val="174ACEDB"/>
    <w:rsid w:val="17C85CB4"/>
    <w:rsid w:val="19244CD2"/>
    <w:rsid w:val="1A75BE64"/>
    <w:rsid w:val="1AB54E82"/>
    <w:rsid w:val="1AE29122"/>
    <w:rsid w:val="1B12C0F0"/>
    <w:rsid w:val="1B260854"/>
    <w:rsid w:val="1BA889D3"/>
    <w:rsid w:val="1CA08C45"/>
    <w:rsid w:val="1CD4DB2C"/>
    <w:rsid w:val="1D82BAC6"/>
    <w:rsid w:val="1D973270"/>
    <w:rsid w:val="1F51CD0C"/>
    <w:rsid w:val="201876D7"/>
    <w:rsid w:val="20268C3A"/>
    <w:rsid w:val="214122DB"/>
    <w:rsid w:val="2165FFBF"/>
    <w:rsid w:val="21F3E2D5"/>
    <w:rsid w:val="24ECAE1A"/>
    <w:rsid w:val="26A215A4"/>
    <w:rsid w:val="26D9E9B6"/>
    <w:rsid w:val="283850DE"/>
    <w:rsid w:val="28A28375"/>
    <w:rsid w:val="2AF842DA"/>
    <w:rsid w:val="2D280F97"/>
    <w:rsid w:val="2E040FA6"/>
    <w:rsid w:val="2E2E595A"/>
    <w:rsid w:val="2F42191E"/>
    <w:rsid w:val="2F68D74D"/>
    <w:rsid w:val="30069E48"/>
    <w:rsid w:val="301E049B"/>
    <w:rsid w:val="307F0528"/>
    <w:rsid w:val="30F9CBC3"/>
    <w:rsid w:val="31126A75"/>
    <w:rsid w:val="312781F0"/>
    <w:rsid w:val="315E7678"/>
    <w:rsid w:val="339BCF73"/>
    <w:rsid w:val="33F7F011"/>
    <w:rsid w:val="34BAB166"/>
    <w:rsid w:val="34EE74A9"/>
    <w:rsid w:val="350E04E2"/>
    <w:rsid w:val="355D0B5A"/>
    <w:rsid w:val="3691A7AC"/>
    <w:rsid w:val="37111387"/>
    <w:rsid w:val="37600308"/>
    <w:rsid w:val="395E6D5D"/>
    <w:rsid w:val="396C1A35"/>
    <w:rsid w:val="39DC976B"/>
    <w:rsid w:val="39EDC452"/>
    <w:rsid w:val="3B4352A6"/>
    <w:rsid w:val="3B9A3695"/>
    <w:rsid w:val="3C9D9CAB"/>
    <w:rsid w:val="3CD91C8A"/>
    <w:rsid w:val="3CE7A90A"/>
    <w:rsid w:val="3D0E7A2F"/>
    <w:rsid w:val="3D474A7C"/>
    <w:rsid w:val="3E87F0E7"/>
    <w:rsid w:val="3F78D2D7"/>
    <w:rsid w:val="3FBE3448"/>
    <w:rsid w:val="4259C978"/>
    <w:rsid w:val="43167A2E"/>
    <w:rsid w:val="438F9B3B"/>
    <w:rsid w:val="441423EC"/>
    <w:rsid w:val="4469E054"/>
    <w:rsid w:val="447D387A"/>
    <w:rsid w:val="44D988F3"/>
    <w:rsid w:val="46CF9E1D"/>
    <w:rsid w:val="4710FE9A"/>
    <w:rsid w:val="477C04A1"/>
    <w:rsid w:val="488CE55E"/>
    <w:rsid w:val="48A956B0"/>
    <w:rsid w:val="492FD9BD"/>
    <w:rsid w:val="4A8AC4E8"/>
    <w:rsid w:val="4B0EF70A"/>
    <w:rsid w:val="4B6D3CE7"/>
    <w:rsid w:val="4B89F3E7"/>
    <w:rsid w:val="4C196BBF"/>
    <w:rsid w:val="4C255713"/>
    <w:rsid w:val="4D595B2E"/>
    <w:rsid w:val="4EE75093"/>
    <w:rsid w:val="4EF65108"/>
    <w:rsid w:val="5006364E"/>
    <w:rsid w:val="5012D577"/>
    <w:rsid w:val="50E9059F"/>
    <w:rsid w:val="5145DE25"/>
    <w:rsid w:val="51A7DEB2"/>
    <w:rsid w:val="528460BA"/>
    <w:rsid w:val="5356C905"/>
    <w:rsid w:val="53A13368"/>
    <w:rsid w:val="546E4CF9"/>
    <w:rsid w:val="56E5A70B"/>
    <w:rsid w:val="58F2E9E6"/>
    <w:rsid w:val="59EFE3EE"/>
    <w:rsid w:val="5AD1323A"/>
    <w:rsid w:val="5B77B35A"/>
    <w:rsid w:val="5BF716ED"/>
    <w:rsid w:val="5CE3851B"/>
    <w:rsid w:val="5CF59803"/>
    <w:rsid w:val="5DCA84BC"/>
    <w:rsid w:val="5E042182"/>
    <w:rsid w:val="5E3822AE"/>
    <w:rsid w:val="5EB43798"/>
    <w:rsid w:val="5FCD40E8"/>
    <w:rsid w:val="5FE71CFD"/>
    <w:rsid w:val="60481DF9"/>
    <w:rsid w:val="60C0A6C5"/>
    <w:rsid w:val="6123900E"/>
    <w:rsid w:val="612AD929"/>
    <w:rsid w:val="61BB0E02"/>
    <w:rsid w:val="62143846"/>
    <w:rsid w:val="62905663"/>
    <w:rsid w:val="62CF1355"/>
    <w:rsid w:val="62DC86B3"/>
    <w:rsid w:val="648F5F40"/>
    <w:rsid w:val="64D578C0"/>
    <w:rsid w:val="657F42B9"/>
    <w:rsid w:val="65951156"/>
    <w:rsid w:val="6663F9AB"/>
    <w:rsid w:val="66BB4A07"/>
    <w:rsid w:val="68600F60"/>
    <w:rsid w:val="692A20CE"/>
    <w:rsid w:val="69912102"/>
    <w:rsid w:val="69B85090"/>
    <w:rsid w:val="6A61C7B4"/>
    <w:rsid w:val="6A62A83D"/>
    <w:rsid w:val="6AFCA5E5"/>
    <w:rsid w:val="6B09F575"/>
    <w:rsid w:val="6BB0DF64"/>
    <w:rsid w:val="6C1C6ADA"/>
    <w:rsid w:val="6C2C812A"/>
    <w:rsid w:val="6D2120B4"/>
    <w:rsid w:val="6D3716DA"/>
    <w:rsid w:val="6D7DA38E"/>
    <w:rsid w:val="7054FB05"/>
    <w:rsid w:val="70E8BE40"/>
    <w:rsid w:val="71902B5D"/>
    <w:rsid w:val="72DD8FA1"/>
    <w:rsid w:val="72DE44A3"/>
    <w:rsid w:val="730FEBE8"/>
    <w:rsid w:val="732DFC53"/>
    <w:rsid w:val="733F3A66"/>
    <w:rsid w:val="73E8C93F"/>
    <w:rsid w:val="744B8E81"/>
    <w:rsid w:val="748512C9"/>
    <w:rsid w:val="754B6D37"/>
    <w:rsid w:val="75EC8BCD"/>
    <w:rsid w:val="75F99835"/>
    <w:rsid w:val="77FEEFD4"/>
    <w:rsid w:val="7884D075"/>
    <w:rsid w:val="78EBD489"/>
    <w:rsid w:val="795DD0F1"/>
    <w:rsid w:val="79D95FA2"/>
    <w:rsid w:val="79D9881A"/>
    <w:rsid w:val="7A971AA9"/>
    <w:rsid w:val="7B1F963B"/>
    <w:rsid w:val="7BB2D762"/>
    <w:rsid w:val="7C4C1CEB"/>
    <w:rsid w:val="7E40263E"/>
    <w:rsid w:val="7F949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FA55"/>
  <w15:chartTrackingRefBased/>
  <w15:docId w15:val="{BB27D4AB-D743-41FD-844C-A1777F6B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F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FA8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2D22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D221E"/>
    <w:rPr>
      <w:rFonts w:ascii="Arial" w:eastAsia="Arial" w:hAnsi="Arial" w:cs="Arial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1C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1C03E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C03E4"/>
    <w:rPr>
      <w:b/>
      <w:bCs/>
    </w:rPr>
  </w:style>
  <w:style w:type="character" w:styleId="nfasis">
    <w:name w:val="Emphasis"/>
    <w:basedOn w:val="Fuentedeprrafopredeter"/>
    <w:uiPriority w:val="20"/>
    <w:qFormat/>
    <w:rsid w:val="001C03E4"/>
    <w:rPr>
      <w:i/>
      <w:iCs/>
    </w:rPr>
  </w:style>
  <w:style w:type="paragraph" w:styleId="Revisin">
    <w:name w:val="Revision"/>
    <w:hidden/>
    <w:uiPriority w:val="99"/>
    <w:semiHidden/>
    <w:rsid w:val="00D456B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56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6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microsoft.com/office/2007/relationships/hdphoto" Target="media/hdphoto1.wdp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71F7255A3CAB48A8F3C835F3843408" ma:contentTypeVersion="7" ma:contentTypeDescription="Crear nuevo documento." ma:contentTypeScope="" ma:versionID="98e0d94716360231bd48e9099c7f9c59">
  <xsd:schema xmlns:xsd="http://www.w3.org/2001/XMLSchema" xmlns:xs="http://www.w3.org/2001/XMLSchema" xmlns:p="http://schemas.microsoft.com/office/2006/metadata/properties" xmlns:ns3="1d679bbd-bf48-42e4-933e-6119fceb95cd" xmlns:ns4="a2b4fed5-90f3-4283-846e-ba6e0975b160" targetNamespace="http://schemas.microsoft.com/office/2006/metadata/properties" ma:root="true" ma:fieldsID="f0d4e3216d4f1867f51f2ff04edaf5bf" ns3:_="" ns4:_="">
    <xsd:import namespace="1d679bbd-bf48-42e4-933e-6119fceb95cd"/>
    <xsd:import namespace="a2b4fed5-90f3-4283-846e-ba6e0975b1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79bbd-bf48-42e4-933e-6119fceb95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4fed5-90f3-4283-846e-ba6e0975b1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59913D-51FA-4DDD-B1B2-6962A59C7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79bbd-bf48-42e4-933e-6119fceb95cd"/>
    <ds:schemaRef ds:uri="a2b4fed5-90f3-4283-846e-ba6e0975b1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0AEAE2-4CAD-40BA-9E9B-C36377F74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BFBEEB-A00F-4280-A863-8617CD6E3623}">
  <ds:schemaRefs>
    <ds:schemaRef ds:uri="http://purl.org/dc/dcmitype/"/>
    <ds:schemaRef ds:uri="1d679bbd-bf48-42e4-933e-6119fceb95cd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a2b4fed5-90f3-4283-846e-ba6e0975b1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414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ARACELY IZA CATAGNA</dc:creator>
  <cp:keywords/>
  <dc:description/>
  <cp:lastModifiedBy>ALVARO SANTIAGO PILLAJO PAULA</cp:lastModifiedBy>
  <cp:revision>2</cp:revision>
  <dcterms:created xsi:type="dcterms:W3CDTF">2020-09-27T02:12:00Z</dcterms:created>
  <dcterms:modified xsi:type="dcterms:W3CDTF">2020-09-27T02:12:00Z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0x0101001171F7255A3CAB48A8F3C835F3843408</vt:lpwstr>
  </property>
</Properties>
</file>